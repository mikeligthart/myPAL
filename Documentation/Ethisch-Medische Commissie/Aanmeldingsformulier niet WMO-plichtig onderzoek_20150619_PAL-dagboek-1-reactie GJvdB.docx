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1B3" w:rsidRDefault="00C9684F" w:rsidP="00AA01B3">
      <w:pPr>
        <w:pStyle w:val="Titel"/>
        <w:jc w:val="left"/>
        <w:rPr>
          <w:sz w:val="26"/>
          <w:szCs w:val="26"/>
        </w:rPr>
      </w:pPr>
      <w:r>
        <w:rPr>
          <w:sz w:val="26"/>
          <w:szCs w:val="26"/>
        </w:rPr>
        <w:t>F02 a</w:t>
      </w:r>
      <w:r w:rsidR="00AA01B3" w:rsidRPr="00AA01B3">
        <w:rPr>
          <w:sz w:val="26"/>
          <w:szCs w:val="26"/>
        </w:rPr>
        <w:t xml:space="preserve">anmeldingsformulier </w:t>
      </w:r>
    </w:p>
    <w:p w:rsidR="000B752A" w:rsidRPr="00AA01B3" w:rsidRDefault="00AA01B3" w:rsidP="00AA01B3">
      <w:pPr>
        <w:pStyle w:val="Titel"/>
        <w:jc w:val="left"/>
        <w:rPr>
          <w:sz w:val="26"/>
          <w:szCs w:val="26"/>
        </w:rPr>
      </w:pPr>
      <w:r>
        <w:rPr>
          <w:sz w:val="26"/>
          <w:szCs w:val="26"/>
        </w:rPr>
        <w:t xml:space="preserve">- </w:t>
      </w:r>
      <w:r w:rsidR="00FE6B1C">
        <w:rPr>
          <w:sz w:val="26"/>
          <w:szCs w:val="26"/>
        </w:rPr>
        <w:t xml:space="preserve">niet </w:t>
      </w:r>
      <w:r w:rsidRPr="00AA01B3">
        <w:rPr>
          <w:sz w:val="26"/>
          <w:szCs w:val="26"/>
        </w:rPr>
        <w:t xml:space="preserve">WMO-plichtig onderzoek - </w:t>
      </w:r>
    </w:p>
    <w:p w:rsidR="000E1859" w:rsidRDefault="000E1859" w:rsidP="0073793F">
      <w:pPr>
        <w:pStyle w:val="Titel"/>
        <w:ind w:left="7080"/>
      </w:pPr>
    </w:p>
    <w:p w:rsidR="003C7A4D" w:rsidRPr="00DB396D" w:rsidRDefault="003C7A4D" w:rsidP="003C7A4D">
      <w:pPr>
        <w:numPr>
          <w:ilvl w:val="0"/>
          <w:numId w:val="13"/>
        </w:numPr>
        <w:rPr>
          <w:b/>
          <w:sz w:val="22"/>
          <w:szCs w:val="22"/>
        </w:rPr>
      </w:pPr>
      <w:r>
        <w:rPr>
          <w:b/>
          <w:sz w:val="22"/>
          <w:szCs w:val="22"/>
        </w:rPr>
        <w:t>O</w:t>
      </w:r>
      <w:r w:rsidRPr="00DB396D">
        <w:rPr>
          <w:b/>
          <w:sz w:val="22"/>
          <w:szCs w:val="22"/>
        </w:rPr>
        <w:t>nderzoek</w:t>
      </w:r>
    </w:p>
    <w:p w:rsidR="003C7A4D" w:rsidRPr="00583B4F" w:rsidRDefault="003C7A4D" w:rsidP="003C7A4D">
      <w:pPr>
        <w:tabs>
          <w:tab w:val="num" w:pos="0"/>
        </w:tabs>
        <w:ind w:hanging="400"/>
        <w:rPr>
          <w:sz w:val="22"/>
          <w:szCs w:val="22"/>
        </w:rPr>
      </w:pPr>
    </w:p>
    <w:p w:rsidR="00B90B03" w:rsidRDefault="003C7A4D" w:rsidP="00B90B03">
      <w:pPr>
        <w:numPr>
          <w:ilvl w:val="1"/>
          <w:numId w:val="13"/>
        </w:numPr>
        <w:rPr>
          <w:sz w:val="22"/>
          <w:szCs w:val="22"/>
        </w:rPr>
      </w:pPr>
      <w:r>
        <w:rPr>
          <w:sz w:val="22"/>
          <w:szCs w:val="22"/>
        </w:rPr>
        <w:t>T</w:t>
      </w:r>
      <w:r w:rsidRPr="009931EA">
        <w:rPr>
          <w:sz w:val="22"/>
          <w:szCs w:val="22"/>
        </w:rPr>
        <w:t>itel onderzoek:</w:t>
      </w:r>
      <w:r w:rsidR="00B90B03">
        <w:rPr>
          <w:sz w:val="22"/>
          <w:szCs w:val="22"/>
        </w:rPr>
        <w:t xml:space="preserve"> </w:t>
      </w:r>
    </w:p>
    <w:p w:rsidR="00B90B03" w:rsidRDefault="00B90B03" w:rsidP="00B90B03">
      <w:pPr>
        <w:ind w:left="432"/>
        <w:rPr>
          <w:sz w:val="22"/>
          <w:szCs w:val="22"/>
        </w:rPr>
      </w:pPr>
    </w:p>
    <w:p w:rsidR="003C7A4D" w:rsidRPr="00B90B03" w:rsidRDefault="00B90B03" w:rsidP="00B90B03">
      <w:pPr>
        <w:ind w:left="432"/>
        <w:rPr>
          <w:i/>
          <w:sz w:val="22"/>
          <w:szCs w:val="22"/>
        </w:rPr>
      </w:pPr>
      <w:r w:rsidRPr="00B90B03">
        <w:rPr>
          <w:i/>
          <w:sz w:val="22"/>
          <w:szCs w:val="22"/>
        </w:rPr>
        <w:t>PAL: Digitaal Diabetesdagboek met een Interactieve Virtuele Robot</w:t>
      </w:r>
    </w:p>
    <w:p w:rsidR="003C7A4D" w:rsidRPr="009931EA" w:rsidRDefault="003C7A4D" w:rsidP="003C7A4D">
      <w:pPr>
        <w:tabs>
          <w:tab w:val="num" w:pos="0"/>
        </w:tabs>
        <w:ind w:hanging="500"/>
        <w:rPr>
          <w:sz w:val="22"/>
          <w:szCs w:val="22"/>
        </w:rPr>
      </w:pPr>
    </w:p>
    <w:p w:rsidR="003C7A4D" w:rsidRDefault="003C7A4D" w:rsidP="003C7A4D">
      <w:pPr>
        <w:numPr>
          <w:ilvl w:val="1"/>
          <w:numId w:val="13"/>
        </w:numPr>
        <w:rPr>
          <w:sz w:val="22"/>
          <w:szCs w:val="22"/>
        </w:rPr>
      </w:pPr>
      <w:r>
        <w:rPr>
          <w:sz w:val="22"/>
          <w:szCs w:val="22"/>
        </w:rPr>
        <w:t>Korte titel onderzoek/acroniem:</w:t>
      </w:r>
    </w:p>
    <w:p w:rsidR="00B90B03" w:rsidRDefault="00B90B03" w:rsidP="00B90B03">
      <w:pPr>
        <w:rPr>
          <w:sz w:val="22"/>
          <w:szCs w:val="22"/>
        </w:rPr>
      </w:pPr>
    </w:p>
    <w:p w:rsidR="00B90B03" w:rsidRPr="00B90B03" w:rsidRDefault="00B90B03" w:rsidP="00B90B03">
      <w:pPr>
        <w:ind w:left="432"/>
        <w:rPr>
          <w:i/>
          <w:sz w:val="22"/>
          <w:szCs w:val="22"/>
        </w:rPr>
      </w:pPr>
      <w:r w:rsidRPr="00B90B03">
        <w:rPr>
          <w:i/>
          <w:sz w:val="22"/>
          <w:szCs w:val="22"/>
        </w:rPr>
        <w:t>PAL-dagboek-1</w:t>
      </w:r>
    </w:p>
    <w:p w:rsidR="003C7A4D" w:rsidRDefault="003C7A4D" w:rsidP="003C7A4D">
      <w:pPr>
        <w:tabs>
          <w:tab w:val="num" w:pos="0"/>
        </w:tabs>
        <w:ind w:hanging="500"/>
        <w:rPr>
          <w:sz w:val="22"/>
          <w:szCs w:val="22"/>
        </w:rPr>
      </w:pPr>
    </w:p>
    <w:p w:rsidR="003C7A4D" w:rsidRDefault="003C7A4D" w:rsidP="003C7A4D">
      <w:pPr>
        <w:numPr>
          <w:ilvl w:val="1"/>
          <w:numId w:val="13"/>
        </w:numPr>
        <w:rPr>
          <w:sz w:val="22"/>
          <w:szCs w:val="22"/>
        </w:rPr>
      </w:pPr>
      <w:r>
        <w:rPr>
          <w:sz w:val="22"/>
          <w:szCs w:val="22"/>
        </w:rPr>
        <w:t>A</w:t>
      </w:r>
      <w:r w:rsidRPr="0029729A">
        <w:rPr>
          <w:sz w:val="22"/>
          <w:szCs w:val="22"/>
        </w:rPr>
        <w:t xml:space="preserve">fdeling(en) waar </w:t>
      </w:r>
      <w:r>
        <w:rPr>
          <w:sz w:val="22"/>
          <w:szCs w:val="22"/>
        </w:rPr>
        <w:t xml:space="preserve">het </w:t>
      </w:r>
      <w:r w:rsidRPr="0029729A">
        <w:rPr>
          <w:sz w:val="22"/>
          <w:szCs w:val="22"/>
        </w:rPr>
        <w:t>onderzoek zal plaatsvinden:</w:t>
      </w:r>
    </w:p>
    <w:p w:rsidR="00B90B03" w:rsidRDefault="00B90B03" w:rsidP="00B90B03">
      <w:pPr>
        <w:rPr>
          <w:sz w:val="22"/>
          <w:szCs w:val="22"/>
        </w:rPr>
      </w:pPr>
    </w:p>
    <w:p w:rsidR="00B90B03" w:rsidRPr="00B90B03" w:rsidRDefault="00B90B03" w:rsidP="00B90B03">
      <w:pPr>
        <w:ind w:left="432"/>
        <w:rPr>
          <w:i/>
          <w:sz w:val="22"/>
          <w:szCs w:val="22"/>
        </w:rPr>
      </w:pPr>
      <w:r w:rsidRPr="00B90B03">
        <w:rPr>
          <w:i/>
          <w:sz w:val="22"/>
          <w:szCs w:val="22"/>
        </w:rPr>
        <w:t>Kinderdiabetes polikliniek</w:t>
      </w:r>
    </w:p>
    <w:p w:rsidR="003C7A4D" w:rsidRDefault="003C7A4D" w:rsidP="003C7A4D">
      <w:pPr>
        <w:tabs>
          <w:tab w:val="num" w:pos="0"/>
        </w:tabs>
        <w:ind w:hanging="500"/>
        <w:rPr>
          <w:sz w:val="22"/>
          <w:szCs w:val="22"/>
        </w:rPr>
      </w:pPr>
    </w:p>
    <w:p w:rsidR="003C7A4D" w:rsidRPr="00184DC9" w:rsidRDefault="003C7A4D" w:rsidP="003C7A4D">
      <w:pPr>
        <w:numPr>
          <w:ilvl w:val="1"/>
          <w:numId w:val="13"/>
        </w:numPr>
        <w:rPr>
          <w:sz w:val="22"/>
          <w:szCs w:val="22"/>
        </w:rPr>
      </w:pPr>
      <w:r w:rsidRPr="00184DC9">
        <w:rPr>
          <w:sz w:val="22"/>
          <w:szCs w:val="22"/>
        </w:rPr>
        <w:t>Gegevens sponsor/verrichter (opdrachtgever)</w:t>
      </w:r>
      <w:r>
        <w:rPr>
          <w:sz w:val="22"/>
          <w:szCs w:val="22"/>
        </w:rPr>
        <w:t xml:space="preserve"> (indien van toepassing)</w:t>
      </w:r>
      <w:r w:rsidRPr="00184DC9">
        <w:rPr>
          <w:sz w:val="22"/>
          <w:szCs w:val="22"/>
        </w:rPr>
        <w:t>:</w:t>
      </w:r>
    </w:p>
    <w:p w:rsidR="003C7A4D" w:rsidRDefault="003C7A4D" w:rsidP="003C7A4D">
      <w:pPr>
        <w:tabs>
          <w:tab w:val="left" w:pos="700"/>
          <w:tab w:val="left" w:pos="3100"/>
        </w:tabs>
        <w:ind w:left="360"/>
        <w:rPr>
          <w:sz w:val="22"/>
          <w:szCs w:val="22"/>
        </w:rPr>
      </w:pPr>
      <w:r>
        <w:rPr>
          <w:sz w:val="22"/>
          <w:szCs w:val="22"/>
        </w:rPr>
        <w:tab/>
      </w:r>
      <w:r w:rsidRPr="00184DC9">
        <w:rPr>
          <w:sz w:val="22"/>
          <w:szCs w:val="22"/>
        </w:rPr>
        <w:t>N</w:t>
      </w:r>
      <w:r w:rsidRPr="008704F4">
        <w:rPr>
          <w:sz w:val="22"/>
          <w:szCs w:val="22"/>
        </w:rPr>
        <w:t>aam</w:t>
      </w:r>
      <w:r>
        <w:rPr>
          <w:sz w:val="22"/>
          <w:szCs w:val="22"/>
        </w:rPr>
        <w:t xml:space="preserve"> organisatie</w:t>
      </w:r>
      <w:r w:rsidRPr="008704F4">
        <w:rPr>
          <w:sz w:val="22"/>
          <w:szCs w:val="22"/>
        </w:rPr>
        <w:tab/>
        <w:t>:</w:t>
      </w:r>
      <w:r w:rsidR="00B90B03">
        <w:rPr>
          <w:sz w:val="22"/>
          <w:szCs w:val="22"/>
        </w:rPr>
        <w:t xml:space="preserve"> </w:t>
      </w:r>
      <w:r w:rsidR="00B90B03" w:rsidRPr="00B90B03">
        <w:rPr>
          <w:i/>
          <w:sz w:val="22"/>
          <w:szCs w:val="22"/>
        </w:rPr>
        <w:t>TNO</w:t>
      </w:r>
    </w:p>
    <w:p w:rsidR="003C7A4D" w:rsidRDefault="003C7A4D" w:rsidP="003C7A4D">
      <w:pPr>
        <w:tabs>
          <w:tab w:val="left" w:pos="700"/>
          <w:tab w:val="left" w:pos="3100"/>
        </w:tabs>
        <w:ind w:left="360"/>
        <w:rPr>
          <w:sz w:val="22"/>
          <w:szCs w:val="22"/>
        </w:rPr>
      </w:pPr>
      <w:r>
        <w:rPr>
          <w:sz w:val="22"/>
          <w:szCs w:val="22"/>
        </w:rPr>
        <w:tab/>
      </w:r>
      <w:r w:rsidRPr="008704F4">
        <w:rPr>
          <w:sz w:val="22"/>
          <w:szCs w:val="22"/>
        </w:rPr>
        <w:t>Naam contactpersoon</w:t>
      </w:r>
      <w:r w:rsidRPr="008704F4">
        <w:rPr>
          <w:sz w:val="22"/>
          <w:szCs w:val="22"/>
        </w:rPr>
        <w:tab/>
        <w:t>:</w:t>
      </w:r>
      <w:r w:rsidR="00B90B03">
        <w:rPr>
          <w:sz w:val="22"/>
          <w:szCs w:val="22"/>
        </w:rPr>
        <w:t xml:space="preserve"> </w:t>
      </w:r>
      <w:r w:rsidR="00B90B03" w:rsidRPr="00B90B03">
        <w:rPr>
          <w:i/>
          <w:sz w:val="22"/>
          <w:szCs w:val="22"/>
        </w:rPr>
        <w:t>Rosemarijn Looije</w:t>
      </w:r>
      <w:r w:rsidR="00B90B03">
        <w:rPr>
          <w:i/>
          <w:sz w:val="22"/>
          <w:szCs w:val="22"/>
        </w:rPr>
        <w:t xml:space="preserve"> / Mike Ligthart</w:t>
      </w:r>
    </w:p>
    <w:p w:rsidR="003C7A4D" w:rsidRPr="00B90B03" w:rsidRDefault="003C7A4D" w:rsidP="003C7A4D">
      <w:pPr>
        <w:tabs>
          <w:tab w:val="left" w:pos="700"/>
          <w:tab w:val="left" w:pos="3100"/>
        </w:tabs>
        <w:ind w:left="700" w:hanging="340"/>
        <w:rPr>
          <w:sz w:val="22"/>
          <w:szCs w:val="22"/>
          <w:lang w:val="de-DE"/>
        </w:rPr>
      </w:pPr>
      <w:r>
        <w:rPr>
          <w:sz w:val="22"/>
          <w:szCs w:val="22"/>
        </w:rPr>
        <w:tab/>
      </w:r>
      <w:proofErr w:type="spellStart"/>
      <w:r w:rsidRPr="00B90B03">
        <w:rPr>
          <w:sz w:val="22"/>
          <w:szCs w:val="22"/>
          <w:lang w:val="de-DE"/>
        </w:rPr>
        <w:t>Adres</w:t>
      </w:r>
      <w:proofErr w:type="spellEnd"/>
      <w:r w:rsidRPr="00B90B03">
        <w:rPr>
          <w:sz w:val="22"/>
          <w:szCs w:val="22"/>
          <w:lang w:val="de-DE"/>
        </w:rPr>
        <w:t>/</w:t>
      </w:r>
      <w:proofErr w:type="spellStart"/>
      <w:r w:rsidRPr="00B90B03">
        <w:rPr>
          <w:sz w:val="22"/>
          <w:szCs w:val="22"/>
          <w:lang w:val="de-DE"/>
        </w:rPr>
        <w:t>postbus</w:t>
      </w:r>
      <w:proofErr w:type="spellEnd"/>
      <w:r w:rsidRPr="00B90B03">
        <w:rPr>
          <w:sz w:val="22"/>
          <w:szCs w:val="22"/>
          <w:lang w:val="de-DE"/>
        </w:rPr>
        <w:tab/>
        <w:t>:</w:t>
      </w:r>
      <w:r w:rsidR="00B90B03" w:rsidRPr="00B90B03">
        <w:rPr>
          <w:sz w:val="22"/>
          <w:szCs w:val="22"/>
          <w:lang w:val="de-DE"/>
        </w:rPr>
        <w:t xml:space="preserve"> </w:t>
      </w:r>
      <w:r w:rsidR="00B90B03" w:rsidRPr="00B90B03">
        <w:rPr>
          <w:i/>
          <w:sz w:val="22"/>
          <w:szCs w:val="22"/>
          <w:lang w:val="de-DE"/>
        </w:rPr>
        <w:t>Postbus 23</w:t>
      </w:r>
      <w:r w:rsidRPr="00B90B03">
        <w:rPr>
          <w:sz w:val="22"/>
          <w:szCs w:val="22"/>
          <w:lang w:val="de-DE"/>
        </w:rPr>
        <w:br/>
      </w:r>
      <w:proofErr w:type="spellStart"/>
      <w:r w:rsidRPr="00B90B03">
        <w:rPr>
          <w:sz w:val="22"/>
          <w:szCs w:val="22"/>
          <w:lang w:val="de-DE"/>
        </w:rPr>
        <w:t>Postcode</w:t>
      </w:r>
      <w:proofErr w:type="spellEnd"/>
      <w:r w:rsidRPr="00B90B03">
        <w:rPr>
          <w:sz w:val="22"/>
          <w:szCs w:val="22"/>
          <w:lang w:val="de-DE"/>
        </w:rPr>
        <w:t>/</w:t>
      </w:r>
      <w:proofErr w:type="spellStart"/>
      <w:r w:rsidRPr="00B90B03">
        <w:rPr>
          <w:sz w:val="22"/>
          <w:szCs w:val="22"/>
          <w:lang w:val="de-DE"/>
        </w:rPr>
        <w:t>woonplaats</w:t>
      </w:r>
      <w:proofErr w:type="spellEnd"/>
      <w:r w:rsidRPr="00B90B03">
        <w:rPr>
          <w:sz w:val="22"/>
          <w:szCs w:val="22"/>
          <w:lang w:val="de-DE"/>
        </w:rPr>
        <w:tab/>
        <w:t>:</w:t>
      </w:r>
      <w:r w:rsidR="00B90B03">
        <w:rPr>
          <w:sz w:val="22"/>
          <w:szCs w:val="22"/>
          <w:lang w:val="de-DE"/>
        </w:rPr>
        <w:t xml:space="preserve"> </w:t>
      </w:r>
      <w:r w:rsidR="00B90B03" w:rsidRPr="00B90B03">
        <w:rPr>
          <w:i/>
          <w:sz w:val="22"/>
          <w:szCs w:val="22"/>
          <w:lang w:val="de-DE"/>
        </w:rPr>
        <w:t xml:space="preserve">3769 ZG </w:t>
      </w:r>
      <w:proofErr w:type="spellStart"/>
      <w:r w:rsidR="00B90B03" w:rsidRPr="00B90B03">
        <w:rPr>
          <w:i/>
          <w:sz w:val="22"/>
          <w:szCs w:val="22"/>
          <w:lang w:val="de-DE"/>
        </w:rPr>
        <w:t>Soesterberg</w:t>
      </w:r>
      <w:proofErr w:type="spellEnd"/>
      <w:r w:rsidRPr="00B90B03">
        <w:rPr>
          <w:sz w:val="22"/>
          <w:szCs w:val="22"/>
          <w:lang w:val="de-DE"/>
        </w:rPr>
        <w:br/>
      </w:r>
      <w:proofErr w:type="spellStart"/>
      <w:r w:rsidRPr="00B90B03">
        <w:rPr>
          <w:sz w:val="22"/>
          <w:szCs w:val="22"/>
          <w:lang w:val="de-DE"/>
        </w:rPr>
        <w:t>Telefoonnummer</w:t>
      </w:r>
      <w:proofErr w:type="spellEnd"/>
      <w:r w:rsidRPr="00B90B03">
        <w:rPr>
          <w:sz w:val="22"/>
          <w:szCs w:val="22"/>
          <w:lang w:val="de-DE"/>
        </w:rPr>
        <w:tab/>
        <w:t>:</w:t>
      </w:r>
      <w:r w:rsidR="00B90B03">
        <w:rPr>
          <w:sz w:val="22"/>
          <w:szCs w:val="22"/>
          <w:lang w:val="de-DE"/>
        </w:rPr>
        <w:t xml:space="preserve"> </w:t>
      </w:r>
      <w:r w:rsidR="00B90B03" w:rsidRPr="00B90B03">
        <w:rPr>
          <w:i/>
          <w:sz w:val="22"/>
          <w:szCs w:val="22"/>
          <w:lang w:val="de-DE"/>
        </w:rPr>
        <w:t>088 866 15 00</w:t>
      </w:r>
    </w:p>
    <w:p w:rsidR="003C7A4D" w:rsidRPr="00B90B03" w:rsidRDefault="003C7A4D" w:rsidP="003C7A4D">
      <w:pPr>
        <w:tabs>
          <w:tab w:val="left" w:pos="700"/>
          <w:tab w:val="left" w:pos="3100"/>
        </w:tabs>
        <w:ind w:left="700" w:hanging="340"/>
        <w:rPr>
          <w:sz w:val="22"/>
          <w:szCs w:val="22"/>
          <w:lang w:val="de-DE"/>
        </w:rPr>
      </w:pPr>
      <w:r w:rsidRPr="00B90B03">
        <w:rPr>
          <w:sz w:val="22"/>
          <w:szCs w:val="22"/>
          <w:lang w:val="de-DE"/>
        </w:rPr>
        <w:tab/>
        <w:t>E-</w:t>
      </w:r>
      <w:proofErr w:type="spellStart"/>
      <w:r w:rsidRPr="00B90B03">
        <w:rPr>
          <w:sz w:val="22"/>
          <w:szCs w:val="22"/>
          <w:lang w:val="de-DE"/>
        </w:rPr>
        <w:t>mail</w:t>
      </w:r>
      <w:proofErr w:type="spellEnd"/>
      <w:r w:rsidRPr="00B90B03">
        <w:rPr>
          <w:sz w:val="22"/>
          <w:szCs w:val="22"/>
          <w:lang w:val="de-DE"/>
        </w:rPr>
        <w:t xml:space="preserve"> </w:t>
      </w:r>
      <w:proofErr w:type="spellStart"/>
      <w:r w:rsidRPr="00B90B03">
        <w:rPr>
          <w:sz w:val="22"/>
          <w:szCs w:val="22"/>
          <w:lang w:val="de-DE"/>
        </w:rPr>
        <w:t>adres</w:t>
      </w:r>
      <w:proofErr w:type="spellEnd"/>
      <w:r w:rsidRPr="00B90B03">
        <w:rPr>
          <w:sz w:val="22"/>
          <w:szCs w:val="22"/>
          <w:lang w:val="de-DE"/>
        </w:rPr>
        <w:tab/>
        <w:t>:</w:t>
      </w:r>
      <w:r w:rsidR="00B90B03">
        <w:rPr>
          <w:sz w:val="22"/>
          <w:szCs w:val="22"/>
          <w:lang w:val="de-DE"/>
        </w:rPr>
        <w:t xml:space="preserve"> </w:t>
      </w:r>
      <w:r w:rsidR="00B90B03" w:rsidRPr="00B90B03">
        <w:rPr>
          <w:i/>
          <w:sz w:val="22"/>
          <w:szCs w:val="22"/>
          <w:lang w:val="de-DE"/>
        </w:rPr>
        <w:t>rosemarijn.looije@tno.nl</w:t>
      </w:r>
      <w:r w:rsidR="00B90B03">
        <w:rPr>
          <w:i/>
          <w:sz w:val="22"/>
          <w:szCs w:val="22"/>
          <w:lang w:val="de-DE"/>
        </w:rPr>
        <w:t xml:space="preserve"> / mike.ligthart@tno.nl</w:t>
      </w:r>
    </w:p>
    <w:p w:rsidR="003C7A4D" w:rsidRPr="00B90B03" w:rsidRDefault="003C7A4D" w:rsidP="003C7A4D">
      <w:pPr>
        <w:tabs>
          <w:tab w:val="left" w:pos="700"/>
          <w:tab w:val="left" w:pos="3100"/>
        </w:tabs>
        <w:ind w:left="700" w:hanging="340"/>
        <w:rPr>
          <w:sz w:val="22"/>
          <w:szCs w:val="22"/>
          <w:lang w:val="de-DE"/>
        </w:rPr>
      </w:pPr>
      <w:r w:rsidRPr="00B90B03">
        <w:rPr>
          <w:sz w:val="22"/>
          <w:szCs w:val="22"/>
          <w:lang w:val="de-DE"/>
        </w:rPr>
        <w:tab/>
        <w:t>Faxnummer</w:t>
      </w:r>
      <w:r w:rsidRPr="00B90B03">
        <w:rPr>
          <w:sz w:val="22"/>
          <w:szCs w:val="22"/>
          <w:lang w:val="de-DE"/>
        </w:rPr>
        <w:tab/>
        <w:t>:</w:t>
      </w:r>
      <w:r w:rsidR="00B90B03">
        <w:rPr>
          <w:sz w:val="22"/>
          <w:szCs w:val="22"/>
          <w:lang w:val="de-DE"/>
        </w:rPr>
        <w:t xml:space="preserve"> </w:t>
      </w:r>
    </w:p>
    <w:p w:rsidR="003C7A4D" w:rsidRPr="00B90B03" w:rsidRDefault="003C7A4D" w:rsidP="003C7A4D">
      <w:pPr>
        <w:tabs>
          <w:tab w:val="left" w:pos="700"/>
          <w:tab w:val="left" w:pos="3100"/>
        </w:tabs>
        <w:ind w:left="700" w:hanging="340"/>
        <w:rPr>
          <w:sz w:val="22"/>
          <w:szCs w:val="22"/>
          <w:lang w:val="de-DE"/>
        </w:rPr>
      </w:pPr>
      <w:r w:rsidRPr="00B90B03">
        <w:rPr>
          <w:sz w:val="22"/>
          <w:szCs w:val="22"/>
          <w:lang w:val="de-DE"/>
        </w:rPr>
        <w:tab/>
        <w:t xml:space="preserve">(Extern) </w:t>
      </w:r>
      <w:proofErr w:type="spellStart"/>
      <w:r w:rsidRPr="00B90B03">
        <w:rPr>
          <w:sz w:val="22"/>
          <w:szCs w:val="22"/>
          <w:lang w:val="de-DE"/>
        </w:rPr>
        <w:t>kenmerk</w:t>
      </w:r>
      <w:proofErr w:type="spellEnd"/>
      <w:r w:rsidRPr="00B90B03">
        <w:rPr>
          <w:sz w:val="22"/>
          <w:szCs w:val="22"/>
          <w:lang w:val="de-DE"/>
        </w:rPr>
        <w:tab/>
        <w:t>:</w:t>
      </w:r>
    </w:p>
    <w:p w:rsidR="003C7A4D" w:rsidRPr="00B90B03" w:rsidRDefault="003C7A4D" w:rsidP="003C7A4D">
      <w:pPr>
        <w:tabs>
          <w:tab w:val="num" w:pos="700"/>
          <w:tab w:val="left" w:pos="3100"/>
        </w:tabs>
        <w:ind w:hanging="400"/>
        <w:rPr>
          <w:sz w:val="22"/>
          <w:szCs w:val="22"/>
          <w:lang w:val="de-DE"/>
        </w:rPr>
      </w:pPr>
    </w:p>
    <w:p w:rsidR="003C7A4D" w:rsidRDefault="003C7A4D" w:rsidP="003C7A4D">
      <w:pPr>
        <w:numPr>
          <w:ilvl w:val="1"/>
          <w:numId w:val="13"/>
        </w:numPr>
        <w:rPr>
          <w:sz w:val="22"/>
          <w:szCs w:val="22"/>
        </w:rPr>
      </w:pPr>
      <w:r w:rsidRPr="00184DC9">
        <w:rPr>
          <w:sz w:val="22"/>
          <w:szCs w:val="22"/>
        </w:rPr>
        <w:t xml:space="preserve">Naam en contactgegevens </w:t>
      </w:r>
      <w:r>
        <w:rPr>
          <w:sz w:val="22"/>
          <w:szCs w:val="22"/>
        </w:rPr>
        <w:t>onderzoeks</w:t>
      </w:r>
      <w:r w:rsidRPr="00184DC9">
        <w:rPr>
          <w:sz w:val="22"/>
          <w:szCs w:val="22"/>
        </w:rPr>
        <w:t>partner(s) (indien van toepassing):</w:t>
      </w:r>
    </w:p>
    <w:p w:rsidR="00B90B03" w:rsidRDefault="00B90B03" w:rsidP="00B90B03">
      <w:pPr>
        <w:ind w:left="432"/>
        <w:rPr>
          <w:sz w:val="22"/>
          <w:szCs w:val="22"/>
        </w:rPr>
      </w:pPr>
    </w:p>
    <w:p w:rsidR="00B90B03" w:rsidRDefault="00B90B03" w:rsidP="00B90B03">
      <w:pPr>
        <w:ind w:left="432"/>
        <w:rPr>
          <w:sz w:val="22"/>
          <w:szCs w:val="22"/>
        </w:rPr>
      </w:pPr>
      <w:r>
        <w:rPr>
          <w:sz w:val="22"/>
          <w:szCs w:val="22"/>
        </w:rPr>
        <w:t>-</w:t>
      </w:r>
    </w:p>
    <w:p w:rsidR="003C7A4D" w:rsidRPr="0029729A" w:rsidRDefault="003C7A4D" w:rsidP="003C7A4D">
      <w:pPr>
        <w:tabs>
          <w:tab w:val="num" w:pos="0"/>
        </w:tabs>
        <w:ind w:hanging="500"/>
        <w:rPr>
          <w:sz w:val="22"/>
          <w:szCs w:val="22"/>
        </w:rPr>
      </w:pPr>
    </w:p>
    <w:p w:rsidR="003C7A4D" w:rsidRDefault="003C7A4D" w:rsidP="003C7A4D">
      <w:pPr>
        <w:numPr>
          <w:ilvl w:val="1"/>
          <w:numId w:val="13"/>
        </w:numPr>
        <w:rPr>
          <w:sz w:val="22"/>
          <w:szCs w:val="22"/>
        </w:rPr>
      </w:pPr>
      <w:r>
        <w:rPr>
          <w:sz w:val="22"/>
          <w:szCs w:val="22"/>
        </w:rPr>
        <w:t>Doel van het onderzoek:</w:t>
      </w:r>
    </w:p>
    <w:p w:rsidR="00B90B03" w:rsidRDefault="00B90B03" w:rsidP="00B90B03">
      <w:pPr>
        <w:rPr>
          <w:sz w:val="22"/>
          <w:szCs w:val="22"/>
        </w:rPr>
      </w:pPr>
    </w:p>
    <w:p w:rsidR="00B90B03" w:rsidRPr="00B90B03" w:rsidRDefault="00B90B03" w:rsidP="00B90B03">
      <w:pPr>
        <w:ind w:left="432"/>
        <w:jc w:val="both"/>
        <w:rPr>
          <w:i/>
          <w:sz w:val="22"/>
          <w:szCs w:val="22"/>
        </w:rPr>
      </w:pPr>
      <w:r w:rsidRPr="00B90B03">
        <w:rPr>
          <w:i/>
          <w:sz w:val="22"/>
          <w:szCs w:val="22"/>
        </w:rPr>
        <w:t>In Nederland wordt goed zorg gedragen voor kinderen met diabetes type I. Deze zorg is met name gericht op de fysieke gezondheid van het kind. Daarnaast is het ook belangrijk om bij te dragen aan de kwaliteit van leven van het kind. Om dit te kunnen doen is het essentieel om inzicht te krijgen in hoe de diabetes zich ontwikkel</w:t>
      </w:r>
      <w:del w:id="0" w:author="G.J. van der Burg" w:date="2015-06-26T15:59:00Z">
        <w:r w:rsidRPr="00B90B03" w:rsidDel="00226048">
          <w:rPr>
            <w:i/>
            <w:sz w:val="22"/>
            <w:szCs w:val="22"/>
          </w:rPr>
          <w:delText>d</w:delText>
        </w:r>
      </w:del>
      <w:ins w:id="1" w:author="G.J. van der Burg" w:date="2015-06-26T15:59:00Z">
        <w:r w:rsidR="00226048">
          <w:rPr>
            <w:i/>
            <w:sz w:val="22"/>
            <w:szCs w:val="22"/>
          </w:rPr>
          <w:t>t</w:t>
        </w:r>
      </w:ins>
      <w:r w:rsidRPr="00B90B03">
        <w:rPr>
          <w:i/>
          <w:sz w:val="22"/>
          <w:szCs w:val="22"/>
        </w:rPr>
        <w:t xml:space="preserve"> over de tijd en hoe kinderen dat ervaren. Dit verschilt ontzettend per kind. Het bijhouden van een diabetesdagboek is een manier om de benodigde informatie en inzichten te vergaren. Dit is waardevol voor zowel het kind zelf als de zorgverleners. Dit onderzoek kijkt naar hoe een virtuele robot kan bijdragen aan het stimuleren van kinderen om een </w:t>
      </w:r>
      <w:ins w:id="2" w:author="G.J. van der Burg" w:date="2015-06-26T15:59:00Z">
        <w:r w:rsidR="00226048">
          <w:rPr>
            <w:i/>
            <w:sz w:val="22"/>
            <w:szCs w:val="22"/>
          </w:rPr>
          <w:t xml:space="preserve">digitaal </w:t>
        </w:r>
      </w:ins>
      <w:r w:rsidRPr="00B90B03">
        <w:rPr>
          <w:i/>
          <w:sz w:val="22"/>
          <w:szCs w:val="22"/>
        </w:rPr>
        <w:t xml:space="preserve">dagboek bij te houden. Het is immers een veel vragende en vervelende klus. </w:t>
      </w:r>
    </w:p>
    <w:p w:rsidR="00B90B03" w:rsidRPr="00B90B03" w:rsidRDefault="00B90B03" w:rsidP="00B90B03">
      <w:pPr>
        <w:ind w:left="432"/>
        <w:jc w:val="both"/>
        <w:rPr>
          <w:i/>
          <w:sz w:val="22"/>
          <w:szCs w:val="22"/>
        </w:rPr>
      </w:pPr>
    </w:p>
    <w:p w:rsidR="00B90B03" w:rsidRPr="00B90B03" w:rsidRDefault="00B90B03" w:rsidP="00B90B03">
      <w:pPr>
        <w:ind w:left="432"/>
        <w:jc w:val="both"/>
        <w:rPr>
          <w:i/>
          <w:sz w:val="22"/>
          <w:szCs w:val="22"/>
        </w:rPr>
      </w:pPr>
      <w:r w:rsidRPr="00B90B03">
        <w:rPr>
          <w:i/>
          <w:sz w:val="22"/>
          <w:szCs w:val="22"/>
        </w:rPr>
        <w:t xml:space="preserve">De virtuele robot zal reageren op </w:t>
      </w:r>
      <w:r>
        <w:rPr>
          <w:i/>
          <w:sz w:val="22"/>
          <w:szCs w:val="22"/>
        </w:rPr>
        <w:t>de door het kind ingevulde niet</w:t>
      </w:r>
      <w:r w:rsidRPr="00B90B03">
        <w:rPr>
          <w:i/>
          <w:sz w:val="22"/>
          <w:szCs w:val="22"/>
        </w:rPr>
        <w:t>-medische informatie. Zo zal de virtuele robot bijvoorbeeld meegaan in het enthousiasme van het kind als hij/zij een leuke dag heeft gehad. In dit onderzoek wordt er geëvalueerd of de interactieve virtuele robot daadwerkelijk bijdraagt aan de motivatie van de kinderen om het dagboek in te vullen en of ze het als leuker en interessanter ervaren.</w:t>
      </w:r>
    </w:p>
    <w:p w:rsidR="003C7A4D" w:rsidRDefault="003C7A4D" w:rsidP="003C7A4D">
      <w:pPr>
        <w:tabs>
          <w:tab w:val="num" w:pos="0"/>
        </w:tabs>
        <w:ind w:hanging="500"/>
        <w:rPr>
          <w:sz w:val="22"/>
          <w:szCs w:val="22"/>
        </w:rPr>
      </w:pPr>
    </w:p>
    <w:p w:rsidR="003C7A4D" w:rsidRDefault="003C7A4D" w:rsidP="00B90B03">
      <w:pPr>
        <w:numPr>
          <w:ilvl w:val="1"/>
          <w:numId w:val="13"/>
        </w:numPr>
        <w:rPr>
          <w:sz w:val="22"/>
          <w:szCs w:val="22"/>
        </w:rPr>
      </w:pPr>
      <w:r>
        <w:rPr>
          <w:sz w:val="22"/>
          <w:szCs w:val="22"/>
        </w:rPr>
        <w:t>Nederlandse s</w:t>
      </w:r>
      <w:r w:rsidRPr="009931EA">
        <w:rPr>
          <w:sz w:val="22"/>
          <w:szCs w:val="22"/>
        </w:rPr>
        <w:t>amenvatting onderzoek (max. 300 woorden):</w:t>
      </w:r>
    </w:p>
    <w:p w:rsidR="00B90B03" w:rsidRDefault="00B90B03" w:rsidP="00B90B03">
      <w:pPr>
        <w:ind w:left="432"/>
        <w:rPr>
          <w:sz w:val="22"/>
          <w:szCs w:val="22"/>
        </w:rPr>
      </w:pPr>
    </w:p>
    <w:p w:rsidR="00B90B03" w:rsidRDefault="00B90B03" w:rsidP="005D3C10">
      <w:pPr>
        <w:ind w:left="432"/>
        <w:jc w:val="both"/>
        <w:rPr>
          <w:i/>
          <w:sz w:val="22"/>
          <w:szCs w:val="22"/>
        </w:rPr>
      </w:pPr>
      <w:r>
        <w:rPr>
          <w:i/>
          <w:sz w:val="22"/>
          <w:szCs w:val="22"/>
        </w:rPr>
        <w:t xml:space="preserve">Het onderzoek bestaat uit drie fases: een introductiesessie, het gebruiken van het dagboek en een evaluatiesessie. </w:t>
      </w:r>
      <w:r w:rsidR="005D3C10">
        <w:rPr>
          <w:i/>
          <w:sz w:val="22"/>
          <w:szCs w:val="22"/>
        </w:rPr>
        <w:t xml:space="preserve">De introductiesessie van ongeveer een uur vindt plaats in het ziekenhuis Gelderse Vallei. De kinderen krijgen uitleg over het dagboekje en de gelegenheid om er mee te oefenen. Verder zullen zowel de kinderen als de ouders wat vragen gesteld worden over </w:t>
      </w:r>
      <w:r w:rsidR="005D3C10" w:rsidRPr="005D3C10">
        <w:rPr>
          <w:i/>
          <w:sz w:val="22"/>
          <w:szCs w:val="22"/>
        </w:rPr>
        <w:t>de huidige diabetes(registratie)</w:t>
      </w:r>
      <w:r w:rsidR="005D3C10">
        <w:rPr>
          <w:i/>
          <w:sz w:val="22"/>
          <w:szCs w:val="22"/>
        </w:rPr>
        <w:t>, de zorgen die ze daar over hebben</w:t>
      </w:r>
      <w:r w:rsidR="005D3C10" w:rsidRPr="005D3C10">
        <w:rPr>
          <w:i/>
          <w:sz w:val="22"/>
          <w:szCs w:val="22"/>
        </w:rPr>
        <w:t xml:space="preserve"> en verwachtingen van het </w:t>
      </w:r>
      <w:ins w:id="3" w:author="G.J. van der Burg" w:date="2015-06-26T16:04:00Z">
        <w:r w:rsidR="00B3415F">
          <w:rPr>
            <w:i/>
            <w:sz w:val="22"/>
            <w:szCs w:val="22"/>
          </w:rPr>
          <w:t xml:space="preserve">digitale </w:t>
        </w:r>
      </w:ins>
      <w:r w:rsidR="005D3C10" w:rsidRPr="005D3C10">
        <w:rPr>
          <w:i/>
          <w:sz w:val="22"/>
          <w:szCs w:val="22"/>
        </w:rPr>
        <w:t xml:space="preserve">dagboekje met </w:t>
      </w:r>
      <w:ins w:id="4" w:author="G.J. van der Burg" w:date="2015-06-26T16:04:00Z">
        <w:r w:rsidR="00B3415F">
          <w:rPr>
            <w:i/>
            <w:sz w:val="22"/>
            <w:szCs w:val="22"/>
          </w:rPr>
          <w:t xml:space="preserve">de </w:t>
        </w:r>
      </w:ins>
      <w:r w:rsidR="005D3C10" w:rsidRPr="005D3C10">
        <w:rPr>
          <w:i/>
          <w:sz w:val="22"/>
          <w:szCs w:val="22"/>
        </w:rPr>
        <w:t>virtuele robot</w:t>
      </w:r>
      <w:ins w:id="5" w:author="G.J. van der Burg" w:date="2015-06-26T16:06:00Z">
        <w:r w:rsidR="00B3415F">
          <w:rPr>
            <w:i/>
            <w:sz w:val="22"/>
            <w:szCs w:val="22"/>
          </w:rPr>
          <w:t xml:space="preserve"> (avatar)</w:t>
        </w:r>
      </w:ins>
      <w:r w:rsidR="005D3C10" w:rsidRPr="005D3C10">
        <w:rPr>
          <w:i/>
          <w:sz w:val="22"/>
          <w:szCs w:val="22"/>
        </w:rPr>
        <w:t>.</w:t>
      </w:r>
      <w:r w:rsidR="005D3C10">
        <w:rPr>
          <w:i/>
          <w:sz w:val="22"/>
          <w:szCs w:val="22"/>
        </w:rPr>
        <w:t xml:space="preserve"> Tevens zal er een fysieke sociale robot aanwezig zijn waarmee de kinderen kennis zullen maken en mee kunnen spelen. De fysieke robot kan niet mee naar huis, maar zal </w:t>
      </w:r>
      <w:del w:id="6" w:author="G.J. van der Burg" w:date="2015-06-26T16:03:00Z">
        <w:r w:rsidR="005D3C10" w:rsidDel="00226048">
          <w:rPr>
            <w:i/>
            <w:sz w:val="22"/>
            <w:szCs w:val="22"/>
          </w:rPr>
          <w:delText>in</w:delText>
        </w:r>
      </w:del>
      <w:r w:rsidR="005D3C10">
        <w:rPr>
          <w:i/>
          <w:sz w:val="22"/>
          <w:szCs w:val="22"/>
        </w:rPr>
        <w:t xml:space="preserve"> wel virtueel aanwezig </w:t>
      </w:r>
      <w:ins w:id="7" w:author="G.J. van der Burg" w:date="2015-06-26T16:03:00Z">
        <w:r w:rsidR="00226048">
          <w:rPr>
            <w:i/>
            <w:sz w:val="22"/>
            <w:szCs w:val="22"/>
          </w:rPr>
          <w:t xml:space="preserve">zijn </w:t>
        </w:r>
      </w:ins>
      <w:r w:rsidR="005D3C10">
        <w:rPr>
          <w:i/>
          <w:sz w:val="22"/>
          <w:szCs w:val="22"/>
        </w:rPr>
        <w:t>in het digitale diabetesdagboekje.</w:t>
      </w:r>
    </w:p>
    <w:p w:rsidR="005D3C10" w:rsidRDefault="005D3C10" w:rsidP="005D3C10">
      <w:pPr>
        <w:ind w:left="432"/>
        <w:jc w:val="both"/>
        <w:rPr>
          <w:i/>
          <w:sz w:val="22"/>
          <w:szCs w:val="22"/>
        </w:rPr>
      </w:pPr>
    </w:p>
    <w:p w:rsidR="005D3C10" w:rsidRPr="005D3C10" w:rsidRDefault="005D3C10" w:rsidP="005D3C10">
      <w:pPr>
        <w:ind w:left="432"/>
        <w:jc w:val="both"/>
        <w:rPr>
          <w:i/>
          <w:sz w:val="22"/>
          <w:szCs w:val="22"/>
        </w:rPr>
      </w:pPr>
      <w:r>
        <w:rPr>
          <w:i/>
          <w:sz w:val="22"/>
          <w:szCs w:val="22"/>
        </w:rPr>
        <w:t xml:space="preserve">Het is de bedoeling dat de kinderen twee weken het diabetesdagboek gaan bijhouden. </w:t>
      </w:r>
      <w:r w:rsidRPr="005D3C10">
        <w:rPr>
          <w:i/>
          <w:sz w:val="22"/>
          <w:szCs w:val="22"/>
        </w:rPr>
        <w:t>Tijdens een deel van de tijd zal er een virtuele robot in het dagboekje aanwezig zijn. Deze zal reageren op de ingevoerde informatie. Informatie die toegevoegd kan worden is enerzijds diabetes gerelateerd, bijvoorbeeld bloedglucosemetingen, en anderzijds activiteit gerelateerd, bijvoorbeeld pianoles of een gegeten maaltijd. Bij activiteiten kunnen ook foto’s worden toegevoegd.</w:t>
      </w:r>
    </w:p>
    <w:p w:rsidR="005D3C10" w:rsidRPr="005D3C10" w:rsidRDefault="005D3C10" w:rsidP="005D3C10">
      <w:pPr>
        <w:ind w:left="432"/>
        <w:jc w:val="both"/>
        <w:rPr>
          <w:i/>
          <w:sz w:val="22"/>
          <w:szCs w:val="22"/>
        </w:rPr>
      </w:pPr>
    </w:p>
    <w:p w:rsidR="005D3C10" w:rsidRDefault="005D3C10" w:rsidP="005D3C10">
      <w:pPr>
        <w:ind w:left="432"/>
        <w:jc w:val="both"/>
        <w:rPr>
          <w:i/>
          <w:sz w:val="22"/>
          <w:szCs w:val="22"/>
        </w:rPr>
      </w:pPr>
      <w:r w:rsidRPr="005D3C10">
        <w:rPr>
          <w:i/>
          <w:sz w:val="22"/>
          <w:szCs w:val="22"/>
        </w:rPr>
        <w:t xml:space="preserve">Na twee weken het dagboek gebruikt te hebben worden </w:t>
      </w:r>
      <w:r>
        <w:rPr>
          <w:i/>
          <w:sz w:val="22"/>
          <w:szCs w:val="22"/>
        </w:rPr>
        <w:t xml:space="preserve">het kind en de ouders </w:t>
      </w:r>
      <w:r w:rsidRPr="005D3C10">
        <w:rPr>
          <w:i/>
          <w:sz w:val="22"/>
          <w:szCs w:val="22"/>
        </w:rPr>
        <w:t xml:space="preserve">uitgenodigd voor een evaluatiesessie van eveneens een uur. Tijdens deze sessie kunnen de ervaringen met het dagboek </w:t>
      </w:r>
      <w:r>
        <w:rPr>
          <w:i/>
          <w:sz w:val="22"/>
          <w:szCs w:val="22"/>
        </w:rPr>
        <w:t>gedeeld worden in een interview</w:t>
      </w:r>
      <w:r w:rsidRPr="005D3C10">
        <w:rPr>
          <w:i/>
          <w:sz w:val="22"/>
          <w:szCs w:val="22"/>
        </w:rPr>
        <w:t>.</w:t>
      </w:r>
      <w:r>
        <w:rPr>
          <w:i/>
          <w:sz w:val="22"/>
          <w:szCs w:val="22"/>
        </w:rPr>
        <w:t xml:space="preserve"> Tevens zal er een vragenlijst worden afgenomen</w:t>
      </w:r>
      <w:r w:rsidR="001B1673">
        <w:rPr>
          <w:i/>
          <w:sz w:val="22"/>
          <w:szCs w:val="22"/>
        </w:rPr>
        <w:t xml:space="preserve"> om het dagboek en voornamelijk de </w:t>
      </w:r>
      <w:proofErr w:type="spellStart"/>
      <w:ins w:id="8" w:author="G.J. van der Burg" w:date="2015-06-26T16:05:00Z">
        <w:r w:rsidR="00B3415F">
          <w:rPr>
            <w:i/>
            <w:sz w:val="22"/>
            <w:szCs w:val="22"/>
          </w:rPr>
          <w:t>robot-</w:t>
        </w:r>
      </w:ins>
      <w:r w:rsidR="001B1673">
        <w:rPr>
          <w:i/>
          <w:sz w:val="22"/>
          <w:szCs w:val="22"/>
        </w:rPr>
        <w:t>avatar</w:t>
      </w:r>
      <w:proofErr w:type="spellEnd"/>
      <w:r w:rsidR="001B1673">
        <w:rPr>
          <w:i/>
          <w:sz w:val="22"/>
          <w:szCs w:val="22"/>
        </w:rPr>
        <w:t xml:space="preserve"> te evalueren.</w:t>
      </w:r>
      <w:r w:rsidRPr="005D3C10">
        <w:rPr>
          <w:i/>
          <w:sz w:val="22"/>
          <w:szCs w:val="22"/>
        </w:rPr>
        <w:t xml:space="preserve"> De </w:t>
      </w:r>
      <w:ins w:id="9" w:author="G.J. van der Burg" w:date="2015-06-26T16:05:00Z">
        <w:r w:rsidR="00B3415F">
          <w:rPr>
            <w:i/>
            <w:sz w:val="22"/>
            <w:szCs w:val="22"/>
          </w:rPr>
          <w:t xml:space="preserve">fysieke </w:t>
        </w:r>
      </w:ins>
      <w:r w:rsidRPr="005D3C10">
        <w:rPr>
          <w:i/>
          <w:sz w:val="22"/>
          <w:szCs w:val="22"/>
        </w:rPr>
        <w:t>robot zal hierbij ook weer aanwezig zijn, zodat er op een leuke manier afscheid genomen kan worden.</w:t>
      </w:r>
    </w:p>
    <w:p w:rsidR="001B1673" w:rsidRDefault="001B1673" w:rsidP="005D3C10">
      <w:pPr>
        <w:ind w:left="432"/>
        <w:jc w:val="both"/>
        <w:rPr>
          <w:i/>
          <w:sz w:val="22"/>
          <w:szCs w:val="22"/>
        </w:rPr>
      </w:pPr>
    </w:p>
    <w:p w:rsidR="001B1673" w:rsidRDefault="001B1673" w:rsidP="005D3C10">
      <w:pPr>
        <w:ind w:left="432"/>
        <w:jc w:val="both"/>
        <w:rPr>
          <w:i/>
          <w:sz w:val="22"/>
          <w:szCs w:val="22"/>
        </w:rPr>
      </w:pPr>
      <w:r w:rsidRPr="001B1673">
        <w:rPr>
          <w:i/>
          <w:sz w:val="22"/>
          <w:szCs w:val="22"/>
        </w:rPr>
        <w:t xml:space="preserve">De informatie die wordt verzameld bestaat enerzijds uit gebruiksinformatie van het dagboek, bijvoorbeeld hoe vaak en hoe lang er is ingelogd en wat voor foto’s er zijn toegevoegd. Anderzijds bestaat het uit de antwoorden die </w:t>
      </w:r>
      <w:r>
        <w:rPr>
          <w:i/>
          <w:sz w:val="22"/>
          <w:szCs w:val="22"/>
        </w:rPr>
        <w:t>gegeven zijn</w:t>
      </w:r>
      <w:r w:rsidRPr="001B1673">
        <w:rPr>
          <w:i/>
          <w:sz w:val="22"/>
          <w:szCs w:val="22"/>
        </w:rPr>
        <w:t xml:space="preserve"> op de vragen die worden gesteld tijdens de informatie- en evaluatiesessie.</w:t>
      </w:r>
    </w:p>
    <w:p w:rsidR="001B1673" w:rsidRDefault="001B1673" w:rsidP="005D3C10">
      <w:pPr>
        <w:ind w:left="432"/>
        <w:jc w:val="both"/>
        <w:rPr>
          <w:i/>
          <w:sz w:val="22"/>
          <w:szCs w:val="22"/>
        </w:rPr>
      </w:pPr>
    </w:p>
    <w:p w:rsidR="001B1673" w:rsidRPr="001B1673" w:rsidRDefault="001B1673" w:rsidP="005D3C10">
      <w:pPr>
        <w:ind w:left="432"/>
        <w:jc w:val="both"/>
        <w:rPr>
          <w:sz w:val="22"/>
          <w:szCs w:val="22"/>
        </w:rPr>
      </w:pPr>
      <w:r w:rsidRPr="001B1673">
        <w:rPr>
          <w:sz w:val="22"/>
          <w:szCs w:val="22"/>
        </w:rPr>
        <w:t>Aantal woorden: 294</w:t>
      </w:r>
    </w:p>
    <w:p w:rsidR="005D3C10" w:rsidRDefault="005D3C10" w:rsidP="005D3C10">
      <w:pPr>
        <w:ind w:left="432"/>
        <w:jc w:val="both"/>
        <w:rPr>
          <w:i/>
          <w:sz w:val="22"/>
          <w:szCs w:val="22"/>
        </w:rPr>
      </w:pPr>
    </w:p>
    <w:p w:rsidR="005D3C10" w:rsidRPr="00B90B03" w:rsidRDefault="005D3C10" w:rsidP="005D3C10">
      <w:pPr>
        <w:ind w:left="432"/>
        <w:jc w:val="both"/>
        <w:rPr>
          <w:i/>
          <w:sz w:val="22"/>
          <w:szCs w:val="22"/>
        </w:rPr>
      </w:pPr>
    </w:p>
    <w:p w:rsidR="008E2FD6" w:rsidRPr="008E2FD6" w:rsidRDefault="003C7A4D" w:rsidP="003C7A4D">
      <w:pPr>
        <w:pStyle w:val="Plattetekstinspringen"/>
        <w:numPr>
          <w:ilvl w:val="1"/>
          <w:numId w:val="13"/>
        </w:numPr>
        <w:rPr>
          <w:sz w:val="22"/>
          <w:szCs w:val="22"/>
        </w:rPr>
      </w:pPr>
      <w:r w:rsidRPr="0029729A">
        <w:rPr>
          <w:sz w:val="22"/>
          <w:szCs w:val="22"/>
        </w:rPr>
        <w:t>Startdatum onderzoek:</w:t>
      </w:r>
      <w:r w:rsidR="001B1673">
        <w:rPr>
          <w:sz w:val="22"/>
          <w:szCs w:val="22"/>
          <w:lang w:val="en-US"/>
        </w:rPr>
        <w:t xml:space="preserve"> </w:t>
      </w:r>
    </w:p>
    <w:p w:rsidR="008E2FD6" w:rsidRDefault="008E2FD6" w:rsidP="008E2FD6">
      <w:pPr>
        <w:pStyle w:val="Plattetekstinspringen"/>
        <w:ind w:left="432" w:firstLine="0"/>
        <w:rPr>
          <w:sz w:val="22"/>
          <w:szCs w:val="22"/>
          <w:lang w:val="en-US"/>
        </w:rPr>
      </w:pPr>
    </w:p>
    <w:p w:rsidR="003C7A4D" w:rsidRPr="008E2FD6" w:rsidRDefault="008E2FD6" w:rsidP="008E2FD6">
      <w:pPr>
        <w:pStyle w:val="Plattetekstinspringen"/>
        <w:ind w:left="432" w:firstLine="0"/>
        <w:rPr>
          <w:i/>
          <w:sz w:val="22"/>
          <w:szCs w:val="22"/>
        </w:rPr>
      </w:pPr>
      <w:r w:rsidRPr="008E2FD6">
        <w:rPr>
          <w:i/>
          <w:sz w:val="22"/>
          <w:szCs w:val="22"/>
          <w:lang w:val="nl-NL"/>
        </w:rPr>
        <w:t xml:space="preserve">Halverwege </w:t>
      </w:r>
      <w:proofErr w:type="spellStart"/>
      <w:r w:rsidRPr="008E2FD6">
        <w:rPr>
          <w:i/>
          <w:sz w:val="22"/>
          <w:szCs w:val="22"/>
          <w:lang w:val="en-US"/>
        </w:rPr>
        <w:t>september</w:t>
      </w:r>
      <w:proofErr w:type="spellEnd"/>
      <w:r w:rsidR="001B1673" w:rsidRPr="008E2FD6">
        <w:rPr>
          <w:i/>
          <w:sz w:val="22"/>
          <w:szCs w:val="22"/>
          <w:lang w:val="en-US"/>
        </w:rPr>
        <w:t xml:space="preserve"> 2015</w:t>
      </w:r>
    </w:p>
    <w:p w:rsidR="003C7A4D" w:rsidRPr="00583B4F" w:rsidRDefault="003C7A4D" w:rsidP="003C7A4D">
      <w:pPr>
        <w:pStyle w:val="Plattetekstinspringen"/>
        <w:tabs>
          <w:tab w:val="num" w:pos="0"/>
        </w:tabs>
        <w:ind w:left="0" w:firstLine="0"/>
        <w:rPr>
          <w:sz w:val="22"/>
          <w:szCs w:val="22"/>
        </w:rPr>
      </w:pPr>
    </w:p>
    <w:p w:rsidR="008E2FD6" w:rsidRPr="008E2FD6" w:rsidRDefault="003C7A4D" w:rsidP="003C7A4D">
      <w:pPr>
        <w:pStyle w:val="Plattetekstinspringen"/>
        <w:numPr>
          <w:ilvl w:val="1"/>
          <w:numId w:val="13"/>
        </w:numPr>
        <w:rPr>
          <w:sz w:val="22"/>
          <w:szCs w:val="22"/>
        </w:rPr>
      </w:pPr>
      <w:r w:rsidRPr="0029729A">
        <w:rPr>
          <w:sz w:val="22"/>
          <w:szCs w:val="22"/>
        </w:rPr>
        <w:t>Verwachte einddatum onderzoek:</w:t>
      </w:r>
      <w:r w:rsidR="008E2FD6" w:rsidRPr="008E2FD6">
        <w:rPr>
          <w:sz w:val="22"/>
          <w:szCs w:val="22"/>
          <w:lang w:val="nl-NL"/>
        </w:rPr>
        <w:t xml:space="preserve"> </w:t>
      </w:r>
    </w:p>
    <w:p w:rsidR="008E2FD6" w:rsidRDefault="008E2FD6" w:rsidP="008E2FD6">
      <w:pPr>
        <w:pStyle w:val="Plattetekstinspringen"/>
        <w:ind w:left="432" w:firstLine="0"/>
        <w:rPr>
          <w:sz w:val="22"/>
          <w:szCs w:val="22"/>
          <w:lang w:val="en-US"/>
        </w:rPr>
      </w:pPr>
    </w:p>
    <w:p w:rsidR="003C7A4D" w:rsidRPr="008E2FD6" w:rsidRDefault="008E2FD6" w:rsidP="008E2FD6">
      <w:pPr>
        <w:pStyle w:val="Plattetekstinspringen"/>
        <w:ind w:left="432" w:firstLine="0"/>
        <w:rPr>
          <w:i/>
          <w:sz w:val="22"/>
          <w:szCs w:val="22"/>
        </w:rPr>
      </w:pPr>
      <w:r w:rsidRPr="008E2FD6">
        <w:rPr>
          <w:i/>
          <w:sz w:val="22"/>
          <w:szCs w:val="22"/>
          <w:lang w:val="nl-NL"/>
        </w:rPr>
        <w:t>Halverwege oktober 2015</w:t>
      </w:r>
    </w:p>
    <w:p w:rsidR="003C7A4D" w:rsidRDefault="003C7A4D" w:rsidP="003C7A4D">
      <w:pPr>
        <w:pStyle w:val="Lijstalinea"/>
        <w:rPr>
          <w:sz w:val="22"/>
          <w:szCs w:val="22"/>
        </w:rPr>
      </w:pPr>
    </w:p>
    <w:p w:rsidR="003C7A4D" w:rsidRPr="008E2FD6" w:rsidRDefault="003C7A4D" w:rsidP="003C7A4D">
      <w:pPr>
        <w:pStyle w:val="Plattetekstinspringen"/>
        <w:numPr>
          <w:ilvl w:val="1"/>
          <w:numId w:val="13"/>
        </w:numPr>
        <w:tabs>
          <w:tab w:val="num" w:pos="0"/>
        </w:tabs>
        <w:ind w:hanging="500"/>
        <w:rPr>
          <w:sz w:val="22"/>
          <w:szCs w:val="22"/>
        </w:rPr>
      </w:pPr>
      <w:r w:rsidRPr="008E2FD6">
        <w:rPr>
          <w:sz w:val="22"/>
          <w:szCs w:val="22"/>
        </w:rPr>
        <w:t>Beschrijving onderzoekspopulatie:</w:t>
      </w:r>
    </w:p>
    <w:p w:rsidR="008E2FD6" w:rsidRDefault="008E2FD6" w:rsidP="008E2FD6">
      <w:pPr>
        <w:pStyle w:val="Plattetekstinspringen"/>
        <w:ind w:left="432" w:firstLine="0"/>
        <w:rPr>
          <w:sz w:val="22"/>
          <w:szCs w:val="22"/>
          <w:lang w:val="en-US"/>
        </w:rPr>
      </w:pPr>
    </w:p>
    <w:p w:rsidR="008E2FD6" w:rsidRPr="008E2FD6" w:rsidRDefault="008E2FD6" w:rsidP="008E2FD6">
      <w:pPr>
        <w:pStyle w:val="Plattetekstinspringen"/>
        <w:ind w:left="432" w:firstLine="0"/>
        <w:rPr>
          <w:i/>
          <w:sz w:val="22"/>
          <w:szCs w:val="22"/>
          <w:lang w:val="nl-NL"/>
        </w:rPr>
      </w:pPr>
      <w:r w:rsidRPr="008E2FD6">
        <w:rPr>
          <w:i/>
          <w:sz w:val="22"/>
          <w:szCs w:val="22"/>
          <w:lang w:val="nl-NL"/>
        </w:rPr>
        <w:t>Kinderen dienen:</w:t>
      </w:r>
    </w:p>
    <w:p w:rsidR="008E2FD6" w:rsidRPr="008E2FD6" w:rsidRDefault="008E2FD6" w:rsidP="008E2FD6">
      <w:pPr>
        <w:pStyle w:val="Plattetekstinspringen"/>
        <w:ind w:left="858"/>
        <w:rPr>
          <w:i/>
          <w:sz w:val="22"/>
          <w:szCs w:val="22"/>
          <w:lang w:val="nl-NL"/>
        </w:rPr>
      </w:pPr>
      <w:r w:rsidRPr="008E2FD6">
        <w:rPr>
          <w:i/>
          <w:sz w:val="22"/>
          <w:szCs w:val="22"/>
          <w:lang w:val="nl-NL"/>
        </w:rPr>
        <w:t>-</w:t>
      </w:r>
      <w:r w:rsidRPr="008E2FD6">
        <w:rPr>
          <w:i/>
          <w:sz w:val="22"/>
          <w:szCs w:val="22"/>
          <w:lang w:val="nl-NL"/>
        </w:rPr>
        <w:tab/>
        <w:t>op het moment van deelname aan het onderzoek tussen de 7 en 10 jaar oud zijn;</w:t>
      </w:r>
    </w:p>
    <w:p w:rsidR="008E2FD6" w:rsidRPr="008E2FD6" w:rsidRDefault="008E2FD6" w:rsidP="008E2FD6">
      <w:pPr>
        <w:pStyle w:val="Plattetekstinspringen"/>
        <w:ind w:left="858"/>
        <w:rPr>
          <w:i/>
          <w:sz w:val="22"/>
          <w:szCs w:val="22"/>
          <w:lang w:val="nl-NL"/>
        </w:rPr>
      </w:pPr>
      <w:r w:rsidRPr="008E2FD6">
        <w:rPr>
          <w:i/>
          <w:sz w:val="22"/>
          <w:szCs w:val="22"/>
          <w:lang w:val="nl-NL"/>
        </w:rPr>
        <w:t>-</w:t>
      </w:r>
      <w:r w:rsidRPr="008E2FD6">
        <w:rPr>
          <w:i/>
          <w:sz w:val="22"/>
          <w:szCs w:val="22"/>
          <w:lang w:val="nl-NL"/>
        </w:rPr>
        <w:tab/>
        <w:t>minimaal een half jaar diabetes type I hebben;</w:t>
      </w:r>
    </w:p>
    <w:p w:rsidR="008E2FD6" w:rsidRPr="008E2FD6" w:rsidRDefault="008E2FD6" w:rsidP="008E2FD6">
      <w:pPr>
        <w:pStyle w:val="Plattetekstinspringen"/>
        <w:ind w:left="858"/>
        <w:rPr>
          <w:i/>
          <w:sz w:val="22"/>
          <w:szCs w:val="22"/>
          <w:lang w:val="nl-NL"/>
        </w:rPr>
      </w:pPr>
      <w:r w:rsidRPr="008E2FD6">
        <w:rPr>
          <w:i/>
          <w:sz w:val="22"/>
          <w:szCs w:val="22"/>
          <w:lang w:val="nl-NL"/>
        </w:rPr>
        <w:t>-</w:t>
      </w:r>
      <w:r w:rsidRPr="008E2FD6">
        <w:rPr>
          <w:i/>
          <w:sz w:val="22"/>
          <w:szCs w:val="22"/>
          <w:lang w:val="nl-NL"/>
        </w:rPr>
        <w:tab/>
        <w:t>geen andere chronische aandoeningen hebben en</w:t>
      </w:r>
    </w:p>
    <w:p w:rsidR="008E2FD6" w:rsidRPr="008E2FD6" w:rsidRDefault="008E2FD6" w:rsidP="008E2FD6">
      <w:pPr>
        <w:pStyle w:val="Plattetekstinspringen"/>
        <w:ind w:left="858"/>
        <w:rPr>
          <w:i/>
          <w:sz w:val="22"/>
          <w:szCs w:val="22"/>
          <w:lang w:val="nl-NL"/>
        </w:rPr>
      </w:pPr>
      <w:r w:rsidRPr="008E2FD6">
        <w:rPr>
          <w:i/>
          <w:sz w:val="22"/>
          <w:szCs w:val="22"/>
          <w:lang w:val="nl-NL"/>
        </w:rPr>
        <w:t>-</w:t>
      </w:r>
      <w:r w:rsidRPr="008E2FD6">
        <w:rPr>
          <w:i/>
          <w:sz w:val="22"/>
          <w:szCs w:val="22"/>
          <w:lang w:val="nl-NL"/>
        </w:rPr>
        <w:tab/>
        <w:t>beschikken over ten minste minimale Nederlandse lees- en schrijfvaardigheden.</w:t>
      </w:r>
    </w:p>
    <w:p w:rsidR="008E2FD6" w:rsidRPr="008E2FD6" w:rsidRDefault="008E2FD6" w:rsidP="008E2FD6">
      <w:pPr>
        <w:pStyle w:val="Plattetekstinspringen"/>
        <w:ind w:left="432"/>
        <w:rPr>
          <w:i/>
          <w:sz w:val="22"/>
          <w:szCs w:val="22"/>
          <w:lang w:val="nl-NL"/>
        </w:rPr>
      </w:pPr>
    </w:p>
    <w:p w:rsidR="008E2FD6" w:rsidRPr="008E2FD6" w:rsidRDefault="008E2FD6" w:rsidP="008E2FD6">
      <w:pPr>
        <w:pStyle w:val="Plattetekstinspringen"/>
        <w:ind w:left="432" w:firstLine="0"/>
        <w:rPr>
          <w:i/>
          <w:sz w:val="22"/>
          <w:szCs w:val="22"/>
          <w:lang w:val="nl-NL"/>
        </w:rPr>
      </w:pPr>
      <w:r w:rsidRPr="008E2FD6">
        <w:rPr>
          <w:i/>
          <w:sz w:val="22"/>
          <w:szCs w:val="22"/>
          <w:lang w:val="nl-NL"/>
        </w:rPr>
        <w:t>Voor de ouders zijn eveneens Nederlandse lees- en schrijfvaardigheden een vereiste.</w:t>
      </w:r>
    </w:p>
    <w:p w:rsidR="008E2FD6" w:rsidRDefault="008E2FD6" w:rsidP="003C7A4D">
      <w:pPr>
        <w:pStyle w:val="Lijstalinea"/>
        <w:rPr>
          <w:sz w:val="22"/>
          <w:szCs w:val="22"/>
        </w:rPr>
      </w:pPr>
    </w:p>
    <w:p w:rsidR="003C7A4D" w:rsidRPr="00B3415F" w:rsidRDefault="003C7A4D" w:rsidP="003C7A4D">
      <w:pPr>
        <w:pStyle w:val="Plattetekstinspringen"/>
        <w:numPr>
          <w:ilvl w:val="1"/>
          <w:numId w:val="13"/>
        </w:numPr>
        <w:tabs>
          <w:tab w:val="num" w:pos="0"/>
        </w:tabs>
        <w:ind w:hanging="500"/>
        <w:rPr>
          <w:sz w:val="22"/>
          <w:szCs w:val="22"/>
          <w:rPrChange w:id="10" w:author="G.J. van der Burg" w:date="2015-06-26T16:06:00Z">
            <w:rPr>
              <w:sz w:val="22"/>
              <w:szCs w:val="22"/>
              <w:highlight w:val="yellow"/>
            </w:rPr>
          </w:rPrChange>
        </w:rPr>
      </w:pPr>
      <w:r w:rsidRPr="00B3415F">
        <w:rPr>
          <w:sz w:val="22"/>
          <w:szCs w:val="22"/>
          <w:rPrChange w:id="11" w:author="G.J. van der Burg" w:date="2015-06-26T16:06:00Z">
            <w:rPr>
              <w:sz w:val="22"/>
              <w:szCs w:val="22"/>
              <w:highlight w:val="yellow"/>
            </w:rPr>
          </w:rPrChange>
        </w:rPr>
        <w:lastRenderedPageBreak/>
        <w:t>And</w:t>
      </w:r>
      <w:bookmarkStart w:id="12" w:name="_GoBack"/>
      <w:bookmarkEnd w:id="12"/>
      <w:r w:rsidRPr="00B3415F">
        <w:rPr>
          <w:sz w:val="22"/>
          <w:szCs w:val="22"/>
          <w:rPrChange w:id="13" w:author="G.J. van der Burg" w:date="2015-06-26T16:06:00Z">
            <w:rPr>
              <w:sz w:val="22"/>
              <w:szCs w:val="22"/>
              <w:highlight w:val="yellow"/>
            </w:rPr>
          </w:rPrChange>
        </w:rPr>
        <w:t xml:space="preserve">ere lopende studies in ZGV met deze </w:t>
      </w:r>
      <w:r w:rsidR="006D36BD" w:rsidRPr="00B3415F">
        <w:rPr>
          <w:sz w:val="22"/>
          <w:szCs w:val="22"/>
          <w:rPrChange w:id="14" w:author="G.J. van der Burg" w:date="2015-06-26T16:06:00Z">
            <w:rPr>
              <w:sz w:val="22"/>
              <w:szCs w:val="22"/>
              <w:highlight w:val="yellow"/>
            </w:rPr>
          </w:rPrChange>
        </w:rPr>
        <w:t>onderzoeks</w:t>
      </w:r>
      <w:r w:rsidRPr="00B3415F">
        <w:rPr>
          <w:sz w:val="22"/>
          <w:szCs w:val="22"/>
          <w:rPrChange w:id="15" w:author="G.J. van der Burg" w:date="2015-06-26T16:06:00Z">
            <w:rPr>
              <w:sz w:val="22"/>
              <w:szCs w:val="22"/>
              <w:highlight w:val="yellow"/>
            </w:rPr>
          </w:rPrChange>
        </w:rPr>
        <w:t xml:space="preserve">populatie? </w:t>
      </w:r>
    </w:p>
    <w:p w:rsidR="003C7A4D" w:rsidRDefault="006C4CC1" w:rsidP="003C7A4D">
      <w:pPr>
        <w:ind w:firstLine="708"/>
        <w:rPr>
          <w:sz w:val="36"/>
          <w:szCs w:val="36"/>
        </w:rPr>
      </w:pPr>
      <w:r w:rsidRPr="002C586A">
        <w:rPr>
          <w:rFonts w:cs="Arial"/>
          <w:sz w:val="22"/>
          <w:szCs w:val="22"/>
        </w:rPr>
        <w:sym w:font="Wingdings 2" w:char="F052"/>
      </w:r>
      <w:r w:rsidR="003C7A4D">
        <w:rPr>
          <w:sz w:val="36"/>
          <w:szCs w:val="36"/>
        </w:rPr>
        <w:t xml:space="preserve"> </w:t>
      </w:r>
      <w:r w:rsidR="003C7A4D" w:rsidRPr="005E07E8">
        <w:rPr>
          <w:sz w:val="22"/>
          <w:szCs w:val="22"/>
        </w:rPr>
        <w:t xml:space="preserve">nee </w:t>
      </w:r>
      <w:r w:rsidR="003C7A4D">
        <w:rPr>
          <w:sz w:val="36"/>
          <w:szCs w:val="36"/>
        </w:rPr>
        <w:t xml:space="preserve">  </w:t>
      </w:r>
    </w:p>
    <w:p w:rsidR="003C7A4D" w:rsidRDefault="002C586A" w:rsidP="003C7A4D">
      <w:pPr>
        <w:ind w:firstLine="708"/>
        <w:rPr>
          <w:sz w:val="22"/>
          <w:szCs w:val="22"/>
        </w:rPr>
      </w:pPr>
      <w:r w:rsidRPr="002C586A">
        <w:rPr>
          <w:rFonts w:cs="Arial"/>
          <w:sz w:val="22"/>
          <w:szCs w:val="22"/>
        </w:rPr>
        <w:sym w:font="Wingdings 2" w:char="F0A3"/>
      </w:r>
      <w:r w:rsidR="003C7A4D">
        <w:rPr>
          <w:sz w:val="36"/>
          <w:szCs w:val="36"/>
        </w:rPr>
        <w:t xml:space="preserve"> </w:t>
      </w:r>
      <w:r w:rsidR="003C7A4D" w:rsidRPr="00270586">
        <w:rPr>
          <w:sz w:val="22"/>
          <w:szCs w:val="22"/>
        </w:rPr>
        <w:t>j</w:t>
      </w:r>
      <w:r w:rsidR="003C7A4D" w:rsidRPr="005E07E8">
        <w:rPr>
          <w:sz w:val="22"/>
          <w:szCs w:val="22"/>
        </w:rPr>
        <w:t>a</w:t>
      </w:r>
      <w:r w:rsidR="003C7A4D">
        <w:rPr>
          <w:sz w:val="22"/>
          <w:szCs w:val="22"/>
        </w:rPr>
        <w:t>,</w:t>
      </w:r>
      <w:r w:rsidR="003C7A4D" w:rsidRPr="005E07E8">
        <w:rPr>
          <w:sz w:val="22"/>
          <w:szCs w:val="22"/>
        </w:rPr>
        <w:t xml:space="preserve"> naam + maatschap/vakgroep:</w:t>
      </w:r>
    </w:p>
    <w:p w:rsidR="003C7A4D" w:rsidRDefault="003C7A4D" w:rsidP="003C7A4D">
      <w:pPr>
        <w:pStyle w:val="Lijstalinea"/>
        <w:rPr>
          <w:sz w:val="22"/>
          <w:szCs w:val="22"/>
        </w:rPr>
      </w:pPr>
    </w:p>
    <w:p w:rsidR="003C7A4D" w:rsidRDefault="003C7A4D" w:rsidP="003C7A4D">
      <w:pPr>
        <w:pStyle w:val="Plattetekstinspringen"/>
        <w:numPr>
          <w:ilvl w:val="1"/>
          <w:numId w:val="13"/>
        </w:numPr>
        <w:tabs>
          <w:tab w:val="num" w:pos="0"/>
        </w:tabs>
        <w:ind w:hanging="500"/>
        <w:rPr>
          <w:sz w:val="22"/>
          <w:szCs w:val="22"/>
        </w:rPr>
      </w:pPr>
      <w:r w:rsidRPr="001D65FA">
        <w:rPr>
          <w:sz w:val="22"/>
          <w:szCs w:val="22"/>
        </w:rPr>
        <w:t xml:space="preserve">Geschat aantal in te sluiten proefpersonen </w:t>
      </w:r>
    </w:p>
    <w:p w:rsidR="003C7A4D" w:rsidRDefault="003C7A4D" w:rsidP="00C769D6">
      <w:pPr>
        <w:numPr>
          <w:ilvl w:val="0"/>
          <w:numId w:val="17"/>
        </w:numPr>
        <w:rPr>
          <w:sz w:val="22"/>
          <w:szCs w:val="22"/>
        </w:rPr>
      </w:pPr>
      <w:r w:rsidRPr="0029729A">
        <w:rPr>
          <w:sz w:val="22"/>
          <w:szCs w:val="22"/>
        </w:rPr>
        <w:t>ZGV:</w:t>
      </w:r>
      <w:r w:rsidR="008E2FD6">
        <w:rPr>
          <w:sz w:val="22"/>
          <w:szCs w:val="22"/>
        </w:rPr>
        <w:t xml:space="preserve"> </w:t>
      </w:r>
      <w:r w:rsidR="008E2FD6" w:rsidRPr="008E2FD6">
        <w:rPr>
          <w:i/>
          <w:sz w:val="22"/>
          <w:szCs w:val="22"/>
        </w:rPr>
        <w:t>10-20</w:t>
      </w:r>
      <w:r w:rsidRPr="0029729A">
        <w:rPr>
          <w:sz w:val="22"/>
          <w:szCs w:val="22"/>
        </w:rPr>
        <w:tab/>
        <w:t xml:space="preserve">  </w:t>
      </w:r>
      <w:r w:rsidRPr="0029729A">
        <w:rPr>
          <w:sz w:val="22"/>
          <w:szCs w:val="22"/>
        </w:rPr>
        <w:tab/>
      </w:r>
      <w:r w:rsidRPr="0029729A">
        <w:rPr>
          <w:sz w:val="22"/>
          <w:szCs w:val="22"/>
        </w:rPr>
        <w:tab/>
      </w:r>
      <w:r w:rsidRPr="0029729A">
        <w:rPr>
          <w:sz w:val="22"/>
          <w:szCs w:val="22"/>
        </w:rPr>
        <w:tab/>
      </w:r>
      <w:r w:rsidRPr="0029729A">
        <w:rPr>
          <w:sz w:val="22"/>
          <w:szCs w:val="22"/>
        </w:rPr>
        <w:tab/>
      </w:r>
    </w:p>
    <w:p w:rsidR="003C7A4D" w:rsidRPr="008E2FD6" w:rsidRDefault="003C7A4D" w:rsidP="00C769D6">
      <w:pPr>
        <w:numPr>
          <w:ilvl w:val="0"/>
          <w:numId w:val="17"/>
        </w:numPr>
        <w:rPr>
          <w:i/>
          <w:sz w:val="22"/>
          <w:szCs w:val="22"/>
        </w:rPr>
      </w:pPr>
      <w:r w:rsidRPr="0029729A">
        <w:rPr>
          <w:sz w:val="22"/>
          <w:szCs w:val="22"/>
        </w:rPr>
        <w:t>Totaal:</w:t>
      </w:r>
      <w:r w:rsidR="008E2FD6">
        <w:rPr>
          <w:sz w:val="22"/>
          <w:szCs w:val="22"/>
        </w:rPr>
        <w:t xml:space="preserve"> </w:t>
      </w:r>
      <w:r w:rsidR="008E2FD6" w:rsidRPr="008E2FD6">
        <w:rPr>
          <w:i/>
          <w:sz w:val="22"/>
          <w:szCs w:val="22"/>
        </w:rPr>
        <w:t>10-20</w:t>
      </w:r>
    </w:p>
    <w:p w:rsidR="003C7A4D" w:rsidRDefault="003C7A4D" w:rsidP="003C7A4D">
      <w:pPr>
        <w:pStyle w:val="Plattetekstinspringen"/>
        <w:ind w:left="792" w:firstLine="0"/>
        <w:rPr>
          <w:sz w:val="22"/>
          <w:szCs w:val="22"/>
        </w:rPr>
      </w:pPr>
    </w:p>
    <w:p w:rsidR="00E53071" w:rsidRPr="00E53071" w:rsidRDefault="00E53071" w:rsidP="00E53071">
      <w:pPr>
        <w:pStyle w:val="Plattetekstinspringen"/>
        <w:numPr>
          <w:ilvl w:val="1"/>
          <w:numId w:val="13"/>
        </w:numPr>
        <w:tabs>
          <w:tab w:val="num" w:pos="0"/>
        </w:tabs>
        <w:ind w:hanging="500"/>
        <w:rPr>
          <w:sz w:val="22"/>
          <w:szCs w:val="22"/>
        </w:rPr>
      </w:pPr>
      <w:r w:rsidRPr="00E53071">
        <w:rPr>
          <w:rFonts w:cs="Arial"/>
          <w:sz w:val="22"/>
          <w:szCs w:val="22"/>
        </w:rPr>
        <w:t xml:space="preserve">Hoe worden de onderzoeksgegevens verkregen? </w:t>
      </w:r>
    </w:p>
    <w:p w:rsidR="00E53071" w:rsidRDefault="002C586A" w:rsidP="00E53071">
      <w:pPr>
        <w:pStyle w:val="Plattetekstinspringen"/>
        <w:ind w:left="792" w:firstLine="0"/>
        <w:rPr>
          <w:rFonts w:cs="Arial"/>
          <w:sz w:val="22"/>
          <w:szCs w:val="22"/>
        </w:rPr>
      </w:pPr>
      <w:r w:rsidRPr="002C586A">
        <w:rPr>
          <w:rFonts w:cs="Arial"/>
          <w:sz w:val="22"/>
          <w:szCs w:val="22"/>
        </w:rPr>
        <w:sym w:font="Wingdings 2" w:char="F052"/>
      </w:r>
      <w:r w:rsidR="00E53071" w:rsidRPr="00252725">
        <w:rPr>
          <w:rFonts w:cs="Arial"/>
          <w:sz w:val="36"/>
          <w:szCs w:val="36"/>
        </w:rPr>
        <w:t xml:space="preserve"> </w:t>
      </w:r>
      <w:r w:rsidR="00E53071" w:rsidRPr="004B1039">
        <w:rPr>
          <w:rFonts w:cs="Arial"/>
          <w:sz w:val="22"/>
          <w:szCs w:val="22"/>
        </w:rPr>
        <w:t xml:space="preserve">herleidbaar tot de persoon  </w:t>
      </w:r>
      <w:r w:rsidRPr="002C586A">
        <w:rPr>
          <w:rFonts w:cs="Arial"/>
          <w:sz w:val="22"/>
          <w:szCs w:val="22"/>
        </w:rPr>
        <w:sym w:font="Wingdings 2" w:char="F0A3"/>
      </w:r>
      <w:r w:rsidR="00E53071" w:rsidRPr="00252725">
        <w:rPr>
          <w:rFonts w:cs="Arial"/>
          <w:sz w:val="36"/>
          <w:szCs w:val="36"/>
        </w:rPr>
        <w:t xml:space="preserve"> </w:t>
      </w:r>
      <w:r w:rsidR="00E53071" w:rsidRPr="004B1039">
        <w:rPr>
          <w:rFonts w:cs="Arial"/>
          <w:sz w:val="22"/>
          <w:szCs w:val="22"/>
        </w:rPr>
        <w:t>anoniem</w:t>
      </w:r>
    </w:p>
    <w:p w:rsidR="00E53071" w:rsidRPr="00E53071" w:rsidRDefault="00E53071" w:rsidP="00E53071">
      <w:pPr>
        <w:pStyle w:val="Plattetekstinspringen"/>
        <w:ind w:left="792" w:firstLine="0"/>
        <w:rPr>
          <w:sz w:val="22"/>
          <w:szCs w:val="22"/>
        </w:rPr>
      </w:pPr>
    </w:p>
    <w:p w:rsidR="00E53071" w:rsidRPr="00E53071" w:rsidRDefault="00E53071" w:rsidP="00E53071">
      <w:pPr>
        <w:pStyle w:val="Plattetekstinspringen"/>
        <w:numPr>
          <w:ilvl w:val="1"/>
          <w:numId w:val="13"/>
        </w:numPr>
        <w:tabs>
          <w:tab w:val="num" w:pos="0"/>
        </w:tabs>
        <w:ind w:hanging="500"/>
        <w:rPr>
          <w:sz w:val="22"/>
          <w:szCs w:val="22"/>
        </w:rPr>
      </w:pPr>
      <w:r w:rsidRPr="00E53071">
        <w:rPr>
          <w:rFonts w:cs="Arial"/>
          <w:sz w:val="22"/>
          <w:szCs w:val="22"/>
        </w:rPr>
        <w:t>Hoe worden de onderzoeksgegevens verwerkt?</w:t>
      </w:r>
      <w:r w:rsidRPr="00E53071">
        <w:rPr>
          <w:rFonts w:cs="Arial"/>
          <w:b/>
          <w:sz w:val="22"/>
          <w:szCs w:val="22"/>
        </w:rPr>
        <w:t xml:space="preserve"> </w:t>
      </w:r>
    </w:p>
    <w:p w:rsidR="00E53071" w:rsidRDefault="002C586A" w:rsidP="00E53071">
      <w:pPr>
        <w:pStyle w:val="Plattetekstinspringen"/>
        <w:ind w:left="792" w:firstLine="0"/>
        <w:rPr>
          <w:rFonts w:cs="Arial"/>
          <w:sz w:val="22"/>
          <w:szCs w:val="22"/>
        </w:rPr>
      </w:pPr>
      <w:r w:rsidRPr="002C586A">
        <w:rPr>
          <w:rFonts w:cs="Arial"/>
          <w:sz w:val="22"/>
          <w:szCs w:val="22"/>
        </w:rPr>
        <w:sym w:font="Wingdings 2" w:char="F0A3"/>
      </w:r>
      <w:r w:rsidR="00E53071" w:rsidRPr="00E53071">
        <w:rPr>
          <w:rFonts w:cs="Arial"/>
          <w:sz w:val="36"/>
          <w:szCs w:val="36"/>
        </w:rPr>
        <w:t xml:space="preserve"> </w:t>
      </w:r>
      <w:r w:rsidR="00E53071" w:rsidRPr="00E53071">
        <w:rPr>
          <w:rFonts w:cs="Arial"/>
          <w:sz w:val="22"/>
          <w:szCs w:val="22"/>
        </w:rPr>
        <w:t xml:space="preserve">herleidbaar tot de persoon  </w:t>
      </w:r>
      <w:r w:rsidRPr="002C586A">
        <w:rPr>
          <w:rFonts w:cs="Arial"/>
          <w:sz w:val="22"/>
          <w:szCs w:val="22"/>
        </w:rPr>
        <w:sym w:font="Wingdings 2" w:char="F052"/>
      </w:r>
      <w:r w:rsidR="00E53071" w:rsidRPr="00E53071">
        <w:rPr>
          <w:rFonts w:cs="Arial"/>
          <w:sz w:val="36"/>
          <w:szCs w:val="36"/>
        </w:rPr>
        <w:t xml:space="preserve"> </w:t>
      </w:r>
      <w:r w:rsidR="00E53071" w:rsidRPr="00E53071">
        <w:rPr>
          <w:rFonts w:cs="Arial"/>
          <w:sz w:val="22"/>
          <w:szCs w:val="22"/>
        </w:rPr>
        <w:t>anoniem</w:t>
      </w:r>
    </w:p>
    <w:p w:rsidR="00E53071" w:rsidRPr="00E53071" w:rsidRDefault="00E53071" w:rsidP="00E53071">
      <w:pPr>
        <w:pStyle w:val="Plattetekstinspringen"/>
        <w:ind w:left="792" w:firstLine="0"/>
        <w:rPr>
          <w:sz w:val="22"/>
          <w:szCs w:val="22"/>
        </w:rPr>
      </w:pPr>
    </w:p>
    <w:p w:rsidR="002972D4" w:rsidRPr="002C586A" w:rsidRDefault="00E53071" w:rsidP="00E53071">
      <w:pPr>
        <w:pStyle w:val="Plattetekstinspringen"/>
        <w:numPr>
          <w:ilvl w:val="1"/>
          <w:numId w:val="13"/>
        </w:numPr>
        <w:tabs>
          <w:tab w:val="num" w:pos="0"/>
        </w:tabs>
        <w:ind w:hanging="500"/>
        <w:rPr>
          <w:rFonts w:cs="Arial"/>
          <w:sz w:val="22"/>
          <w:szCs w:val="22"/>
        </w:rPr>
      </w:pPr>
      <w:r w:rsidRPr="00E53071">
        <w:rPr>
          <w:rFonts w:cs="Arial"/>
          <w:sz w:val="22"/>
          <w:szCs w:val="22"/>
        </w:rPr>
        <w:t>Wat gebeurt er na afloop van het onderzoek met de onderzoeksgegevens?</w:t>
      </w:r>
    </w:p>
    <w:p w:rsidR="002C586A" w:rsidRPr="006C4CC1" w:rsidRDefault="002C586A" w:rsidP="002C586A">
      <w:pPr>
        <w:pStyle w:val="Plattetekstinspringen"/>
        <w:ind w:left="432" w:firstLine="0"/>
        <w:rPr>
          <w:rFonts w:cs="Arial"/>
          <w:sz w:val="22"/>
          <w:szCs w:val="22"/>
          <w:lang w:val="nl-NL"/>
        </w:rPr>
      </w:pPr>
    </w:p>
    <w:p w:rsidR="00A96045" w:rsidRDefault="002C586A" w:rsidP="00A96045">
      <w:pPr>
        <w:pStyle w:val="Plattetekstinspringen"/>
        <w:ind w:left="432" w:firstLine="0"/>
        <w:jc w:val="both"/>
        <w:rPr>
          <w:rFonts w:cs="Arial"/>
          <w:i/>
          <w:sz w:val="22"/>
          <w:szCs w:val="22"/>
          <w:lang w:val="nl-NL"/>
        </w:rPr>
      </w:pPr>
      <w:r w:rsidRPr="00A96045">
        <w:rPr>
          <w:rFonts w:cs="Arial"/>
          <w:i/>
          <w:sz w:val="22"/>
          <w:szCs w:val="22"/>
          <w:lang w:val="nl-NL"/>
        </w:rPr>
        <w:t xml:space="preserve">De onderzoeksgegevens </w:t>
      </w:r>
      <w:r w:rsidR="00A96045" w:rsidRPr="00A96045">
        <w:rPr>
          <w:rFonts w:cs="Arial"/>
          <w:i/>
          <w:sz w:val="22"/>
          <w:szCs w:val="22"/>
          <w:lang w:val="nl-NL"/>
        </w:rPr>
        <w:t>w</w:t>
      </w:r>
      <w:r w:rsidR="00A96045">
        <w:rPr>
          <w:rFonts w:cs="Arial"/>
          <w:i/>
          <w:sz w:val="22"/>
          <w:szCs w:val="22"/>
          <w:lang w:val="nl-NL"/>
        </w:rPr>
        <w:t>orden voor zo ver mogelijk geanonimiseerd opgeslagen tenminste tot 5 jaar na afronden van het PAL project</w:t>
      </w:r>
      <w:r w:rsidR="00A96045" w:rsidRPr="00A96045">
        <w:rPr>
          <w:rFonts w:cs="Arial"/>
          <w:i/>
          <w:sz w:val="22"/>
          <w:szCs w:val="22"/>
          <w:lang w:val="nl-NL"/>
        </w:rPr>
        <w:t xml:space="preserve"> </w:t>
      </w:r>
      <w:r w:rsidR="00A96045">
        <w:rPr>
          <w:rFonts w:cs="Arial"/>
          <w:i/>
          <w:sz w:val="22"/>
          <w:szCs w:val="22"/>
          <w:lang w:val="nl-NL"/>
        </w:rPr>
        <w:t>(maart 2019). Deze gegevens worden ingezet voor voornamelijk wetenschappelijke doeleinden, bijvoorbeeld maar niet uitsluitend analyse, informatievoorziening partners binnen het PAL-project  en wetenschappelijke publicaties.</w:t>
      </w:r>
    </w:p>
    <w:p w:rsidR="00A96045" w:rsidRDefault="00A96045" w:rsidP="00A96045">
      <w:pPr>
        <w:pStyle w:val="Plattetekstinspringen"/>
        <w:ind w:left="432" w:firstLine="0"/>
        <w:jc w:val="both"/>
        <w:rPr>
          <w:rFonts w:cs="Arial"/>
          <w:i/>
          <w:sz w:val="22"/>
          <w:szCs w:val="22"/>
          <w:lang w:val="nl-NL"/>
        </w:rPr>
      </w:pPr>
    </w:p>
    <w:p w:rsidR="00A96045" w:rsidRDefault="00A96045" w:rsidP="00A96045">
      <w:pPr>
        <w:pStyle w:val="Plattetekstinspringen"/>
        <w:ind w:left="432" w:firstLine="0"/>
        <w:jc w:val="both"/>
        <w:rPr>
          <w:rFonts w:cs="Arial"/>
          <w:i/>
          <w:sz w:val="22"/>
          <w:szCs w:val="22"/>
          <w:lang w:val="nl-NL"/>
        </w:rPr>
      </w:pPr>
      <w:r>
        <w:rPr>
          <w:rFonts w:cs="Arial"/>
          <w:i/>
          <w:sz w:val="22"/>
          <w:szCs w:val="22"/>
          <w:lang w:val="nl-NL"/>
        </w:rPr>
        <w:t>De niet-geanonimiseerde data, hoofdzakelijk gemaakte foto’s, worden alleen gebruikt binnen en gedurende het PAL project tenzij expliciet toestemming is verleend om het anders te gebruiken.</w:t>
      </w:r>
    </w:p>
    <w:p w:rsidR="00A96045" w:rsidRDefault="00A96045" w:rsidP="00A96045">
      <w:pPr>
        <w:pStyle w:val="Plattetekstinspringen"/>
        <w:ind w:left="432" w:firstLine="0"/>
        <w:jc w:val="both"/>
        <w:rPr>
          <w:rFonts w:cs="Arial"/>
          <w:i/>
          <w:sz w:val="22"/>
          <w:szCs w:val="22"/>
          <w:lang w:val="nl-NL"/>
        </w:rPr>
      </w:pPr>
    </w:p>
    <w:p w:rsidR="00A96045" w:rsidRDefault="00A96045" w:rsidP="00A96045">
      <w:pPr>
        <w:pStyle w:val="Plattetekstinspringen"/>
        <w:ind w:left="0" w:firstLine="0"/>
        <w:jc w:val="both"/>
        <w:rPr>
          <w:rFonts w:cs="Arial"/>
          <w:i/>
          <w:sz w:val="22"/>
          <w:szCs w:val="22"/>
          <w:lang w:val="nl-NL"/>
        </w:rPr>
      </w:pPr>
    </w:p>
    <w:p w:rsidR="00A96045" w:rsidRPr="00A96045" w:rsidRDefault="00A96045" w:rsidP="00A96045">
      <w:pPr>
        <w:pStyle w:val="Plattetekstinspringen"/>
        <w:ind w:left="0" w:firstLine="0"/>
        <w:jc w:val="both"/>
        <w:rPr>
          <w:rFonts w:cs="Arial"/>
          <w:i/>
          <w:sz w:val="22"/>
          <w:szCs w:val="22"/>
          <w:lang w:val="nl-NL"/>
        </w:rPr>
        <w:sectPr w:rsidR="00A96045" w:rsidRPr="00A96045" w:rsidSect="002972D4">
          <w:headerReference w:type="default" r:id="rId8"/>
          <w:footerReference w:type="default" r:id="rId9"/>
          <w:type w:val="continuous"/>
          <w:pgSz w:w="11906" w:h="16838" w:code="9"/>
          <w:pgMar w:top="136" w:right="1700" w:bottom="1418" w:left="1418" w:header="0" w:footer="567" w:gutter="0"/>
          <w:cols w:space="708"/>
          <w:noEndnote/>
          <w:docGrid w:linePitch="272"/>
        </w:sectPr>
      </w:pPr>
    </w:p>
    <w:p w:rsidR="003C7A4D" w:rsidRPr="002972D4" w:rsidRDefault="003C7A4D" w:rsidP="003C7A4D">
      <w:pPr>
        <w:pStyle w:val="Plattetekstinspringen"/>
        <w:numPr>
          <w:ilvl w:val="1"/>
          <w:numId w:val="13"/>
        </w:numPr>
        <w:tabs>
          <w:tab w:val="num" w:pos="0"/>
        </w:tabs>
        <w:ind w:hanging="500"/>
        <w:rPr>
          <w:sz w:val="22"/>
          <w:szCs w:val="22"/>
        </w:rPr>
      </w:pPr>
      <w:r w:rsidRPr="002972D4">
        <w:rPr>
          <w:sz w:val="22"/>
          <w:szCs w:val="22"/>
        </w:rPr>
        <w:lastRenderedPageBreak/>
        <w:t>Onderzoekscategorie:</w:t>
      </w:r>
    </w:p>
    <w:p w:rsidR="003C7A4D" w:rsidRPr="00553A86" w:rsidRDefault="002C586A" w:rsidP="003C7A4D">
      <w:pPr>
        <w:ind w:left="792"/>
        <w:rPr>
          <w:sz w:val="22"/>
          <w:szCs w:val="22"/>
        </w:rPr>
      </w:pPr>
      <w:r w:rsidRPr="002C586A">
        <w:rPr>
          <w:rFonts w:cs="Arial"/>
          <w:sz w:val="22"/>
          <w:szCs w:val="22"/>
        </w:rPr>
        <w:sym w:font="Wingdings 2" w:char="F052"/>
      </w:r>
      <w:r w:rsidR="003C7A4D" w:rsidRPr="00553A86">
        <w:rPr>
          <w:sz w:val="36"/>
          <w:szCs w:val="36"/>
        </w:rPr>
        <w:t xml:space="preserve"> </w:t>
      </w:r>
      <w:r w:rsidR="003C7A4D" w:rsidRPr="00553A86">
        <w:rPr>
          <w:sz w:val="22"/>
          <w:szCs w:val="22"/>
        </w:rPr>
        <w:t>ZGV geïnitieerd</w:t>
      </w:r>
      <w:r w:rsidR="003C7A4D" w:rsidRPr="00553A86">
        <w:rPr>
          <w:sz w:val="22"/>
          <w:szCs w:val="22"/>
        </w:rPr>
        <w:tab/>
      </w:r>
      <w:r w:rsidR="003C7A4D" w:rsidRPr="00553A86">
        <w:rPr>
          <w:sz w:val="22"/>
          <w:szCs w:val="22"/>
        </w:rPr>
        <w:tab/>
      </w:r>
      <w:r w:rsidRPr="002C586A">
        <w:rPr>
          <w:rFonts w:cs="Arial"/>
          <w:sz w:val="22"/>
          <w:szCs w:val="22"/>
        </w:rPr>
        <w:sym w:font="Wingdings 2" w:char="F052"/>
      </w:r>
      <w:r w:rsidR="003C7A4D" w:rsidRPr="00553A86">
        <w:rPr>
          <w:sz w:val="36"/>
          <w:szCs w:val="36"/>
        </w:rPr>
        <w:t xml:space="preserve"> </w:t>
      </w:r>
      <w:r w:rsidR="003C7A4D" w:rsidRPr="00553A86">
        <w:rPr>
          <w:sz w:val="22"/>
          <w:szCs w:val="22"/>
        </w:rPr>
        <w:t xml:space="preserve">Academisch </w:t>
      </w:r>
      <w:r w:rsidR="003C7A4D" w:rsidRPr="00553A86">
        <w:rPr>
          <w:sz w:val="22"/>
          <w:szCs w:val="22"/>
        </w:rPr>
        <w:tab/>
      </w:r>
      <w:r w:rsidRPr="002C586A">
        <w:rPr>
          <w:rFonts w:cs="Arial"/>
          <w:sz w:val="22"/>
          <w:szCs w:val="22"/>
        </w:rPr>
        <w:sym w:font="Wingdings 2" w:char="F0A3"/>
      </w:r>
      <w:r w:rsidR="003C7A4D" w:rsidRPr="00553A86">
        <w:rPr>
          <w:sz w:val="36"/>
          <w:szCs w:val="36"/>
        </w:rPr>
        <w:t xml:space="preserve"> </w:t>
      </w:r>
      <w:r w:rsidR="003C7A4D" w:rsidRPr="00553A86">
        <w:rPr>
          <w:sz w:val="22"/>
          <w:szCs w:val="22"/>
        </w:rPr>
        <w:t>WUR</w:t>
      </w:r>
    </w:p>
    <w:p w:rsidR="003C7A4D" w:rsidRDefault="002C586A" w:rsidP="003C7A4D">
      <w:pPr>
        <w:ind w:left="792"/>
        <w:rPr>
          <w:sz w:val="22"/>
          <w:szCs w:val="22"/>
        </w:rPr>
      </w:pPr>
      <w:r w:rsidRPr="002C586A">
        <w:rPr>
          <w:rFonts w:cs="Arial"/>
          <w:sz w:val="22"/>
          <w:szCs w:val="22"/>
        </w:rPr>
        <w:sym w:font="Wingdings 2" w:char="F0A3"/>
      </w:r>
      <w:r w:rsidR="003C7A4D">
        <w:rPr>
          <w:sz w:val="36"/>
          <w:szCs w:val="36"/>
        </w:rPr>
        <w:t xml:space="preserve"> </w:t>
      </w:r>
      <w:r w:rsidR="003C7A4D" w:rsidRPr="009A37D7">
        <w:rPr>
          <w:sz w:val="22"/>
          <w:szCs w:val="22"/>
        </w:rPr>
        <w:t xml:space="preserve">Commercieel </w:t>
      </w:r>
      <w:r w:rsidR="003C7A4D" w:rsidRPr="009A37D7">
        <w:rPr>
          <w:sz w:val="22"/>
          <w:szCs w:val="22"/>
        </w:rPr>
        <w:tab/>
      </w:r>
      <w:r w:rsidR="003C7A4D">
        <w:rPr>
          <w:sz w:val="22"/>
          <w:szCs w:val="22"/>
        </w:rPr>
        <w:tab/>
      </w:r>
      <w:r w:rsidRPr="002C586A">
        <w:rPr>
          <w:rFonts w:cs="Arial"/>
          <w:sz w:val="22"/>
          <w:szCs w:val="22"/>
        </w:rPr>
        <w:sym w:font="Wingdings 2" w:char="F0A3"/>
      </w:r>
      <w:r w:rsidR="003C7A4D">
        <w:rPr>
          <w:sz w:val="36"/>
          <w:szCs w:val="36"/>
        </w:rPr>
        <w:t xml:space="preserve"> </w:t>
      </w:r>
      <w:r w:rsidR="003C7A4D">
        <w:rPr>
          <w:sz w:val="22"/>
          <w:szCs w:val="22"/>
        </w:rPr>
        <w:t>A</w:t>
      </w:r>
      <w:r w:rsidR="003C7A4D" w:rsidRPr="009A37D7">
        <w:rPr>
          <w:sz w:val="22"/>
          <w:szCs w:val="22"/>
        </w:rPr>
        <w:t>lliantie Voeding</w:t>
      </w:r>
      <w:r w:rsidR="003C7A4D">
        <w:rPr>
          <w:sz w:val="22"/>
          <w:szCs w:val="22"/>
        </w:rPr>
        <w:t xml:space="preserve"> Gelderse Vallei</w:t>
      </w:r>
    </w:p>
    <w:p w:rsidR="003C7A4D" w:rsidRDefault="003C7A4D" w:rsidP="003C7A4D">
      <w:pPr>
        <w:pStyle w:val="Plattetekstinspringen"/>
        <w:ind w:left="792" w:firstLine="0"/>
        <w:rPr>
          <w:sz w:val="22"/>
          <w:szCs w:val="22"/>
        </w:rPr>
      </w:pPr>
    </w:p>
    <w:p w:rsidR="003C7A4D" w:rsidRDefault="003C7A4D" w:rsidP="003C7A4D">
      <w:pPr>
        <w:pStyle w:val="Plattetekstinspringen"/>
        <w:numPr>
          <w:ilvl w:val="1"/>
          <w:numId w:val="13"/>
        </w:numPr>
        <w:tabs>
          <w:tab w:val="num" w:pos="0"/>
        </w:tabs>
        <w:ind w:hanging="500"/>
        <w:rPr>
          <w:sz w:val="22"/>
          <w:szCs w:val="22"/>
        </w:rPr>
      </w:pPr>
      <w:r w:rsidRPr="00D35A6F">
        <w:rPr>
          <w:sz w:val="22"/>
          <w:szCs w:val="22"/>
        </w:rPr>
        <w:t>Soort onderzoek:</w:t>
      </w:r>
    </w:p>
    <w:p w:rsidR="003C7A4D" w:rsidRDefault="003C7A4D" w:rsidP="003C7A4D">
      <w:pPr>
        <w:tabs>
          <w:tab w:val="left" w:pos="700"/>
        </w:tabs>
        <w:rPr>
          <w:sz w:val="22"/>
          <w:szCs w:val="22"/>
        </w:rPr>
      </w:pPr>
      <w:r>
        <w:rPr>
          <w:sz w:val="22"/>
          <w:szCs w:val="22"/>
        </w:rPr>
        <w:tab/>
      </w:r>
      <w:r w:rsidR="002C586A" w:rsidRPr="002C586A">
        <w:rPr>
          <w:rFonts w:cs="Arial"/>
          <w:sz w:val="22"/>
          <w:szCs w:val="22"/>
        </w:rPr>
        <w:sym w:font="Wingdings 2" w:char="F0A3"/>
      </w:r>
      <w:r w:rsidRPr="00583B4F">
        <w:rPr>
          <w:sz w:val="22"/>
          <w:szCs w:val="22"/>
        </w:rPr>
        <w:t xml:space="preserve"> verpleegkundig onderzoek </w:t>
      </w:r>
      <w:r>
        <w:rPr>
          <w:sz w:val="22"/>
          <w:szCs w:val="22"/>
        </w:rPr>
        <w:tab/>
      </w:r>
      <w:r w:rsidR="002C586A" w:rsidRPr="002C586A">
        <w:rPr>
          <w:rFonts w:cs="Arial"/>
          <w:sz w:val="22"/>
          <w:szCs w:val="22"/>
        </w:rPr>
        <w:sym w:font="Wingdings 2" w:char="F0A3"/>
      </w:r>
      <w:r>
        <w:rPr>
          <w:sz w:val="36"/>
          <w:szCs w:val="36"/>
        </w:rPr>
        <w:t xml:space="preserve"> </w:t>
      </w:r>
      <w:r>
        <w:rPr>
          <w:sz w:val="22"/>
          <w:szCs w:val="22"/>
        </w:rPr>
        <w:t>medisch onderzoek</w:t>
      </w:r>
    </w:p>
    <w:p w:rsidR="003C7A4D" w:rsidRDefault="003C7A4D" w:rsidP="003C7A4D">
      <w:pPr>
        <w:tabs>
          <w:tab w:val="left" w:pos="700"/>
        </w:tabs>
        <w:rPr>
          <w:sz w:val="22"/>
          <w:szCs w:val="22"/>
        </w:rPr>
      </w:pPr>
      <w:r>
        <w:rPr>
          <w:sz w:val="22"/>
          <w:szCs w:val="22"/>
        </w:rPr>
        <w:tab/>
      </w:r>
      <w:r w:rsidR="002C586A" w:rsidRPr="002C586A">
        <w:rPr>
          <w:rFonts w:cs="Arial"/>
          <w:sz w:val="22"/>
          <w:szCs w:val="22"/>
        </w:rPr>
        <w:sym w:font="Wingdings 2" w:char="F0A3"/>
      </w:r>
      <w:r w:rsidRPr="00583B4F">
        <w:rPr>
          <w:sz w:val="22"/>
          <w:szCs w:val="22"/>
        </w:rPr>
        <w:t xml:space="preserve"> </w:t>
      </w:r>
      <w:r>
        <w:rPr>
          <w:sz w:val="22"/>
          <w:szCs w:val="22"/>
        </w:rPr>
        <w:t>paramedisch</w:t>
      </w:r>
      <w:r w:rsidRPr="00583B4F">
        <w:rPr>
          <w:sz w:val="22"/>
          <w:szCs w:val="22"/>
        </w:rPr>
        <w:t xml:space="preserve"> onderzoek </w:t>
      </w:r>
      <w:r>
        <w:rPr>
          <w:sz w:val="22"/>
          <w:szCs w:val="22"/>
        </w:rPr>
        <w:tab/>
      </w:r>
      <w:r>
        <w:rPr>
          <w:sz w:val="22"/>
          <w:szCs w:val="22"/>
        </w:rPr>
        <w:tab/>
      </w:r>
      <w:r w:rsidR="002C586A" w:rsidRPr="002C586A">
        <w:rPr>
          <w:rFonts w:cs="Arial"/>
          <w:sz w:val="22"/>
          <w:szCs w:val="22"/>
        </w:rPr>
        <w:sym w:font="Wingdings 2" w:char="F052"/>
      </w:r>
      <w:r w:rsidRPr="00583B4F">
        <w:rPr>
          <w:sz w:val="22"/>
          <w:szCs w:val="22"/>
        </w:rPr>
        <w:t xml:space="preserve"> overig</w:t>
      </w:r>
    </w:p>
    <w:p w:rsidR="00551051" w:rsidRDefault="00551051" w:rsidP="00551051">
      <w:pPr>
        <w:pStyle w:val="Plattetekstinspringen"/>
        <w:ind w:left="792" w:firstLine="0"/>
        <w:rPr>
          <w:sz w:val="22"/>
          <w:szCs w:val="22"/>
        </w:rPr>
      </w:pPr>
    </w:p>
    <w:p w:rsidR="003C7A4D" w:rsidRPr="00551051" w:rsidRDefault="003C7A4D" w:rsidP="00551051">
      <w:pPr>
        <w:pStyle w:val="Plattetekstinspringen"/>
        <w:numPr>
          <w:ilvl w:val="1"/>
          <w:numId w:val="13"/>
        </w:numPr>
        <w:tabs>
          <w:tab w:val="num" w:pos="0"/>
        </w:tabs>
        <w:ind w:hanging="500"/>
        <w:rPr>
          <w:sz w:val="22"/>
          <w:szCs w:val="22"/>
        </w:rPr>
      </w:pPr>
      <w:r w:rsidRPr="00551051">
        <w:rPr>
          <w:sz w:val="22"/>
          <w:szCs w:val="22"/>
        </w:rPr>
        <w:t>Onderwerp (vink juiste onderwerp aan):</w:t>
      </w:r>
    </w:p>
    <w:p w:rsidR="003C7A4D" w:rsidRDefault="002C586A" w:rsidP="003C7A4D">
      <w:pPr>
        <w:tabs>
          <w:tab w:val="left" w:pos="700"/>
        </w:tabs>
        <w:ind w:left="792"/>
        <w:rPr>
          <w:sz w:val="22"/>
          <w:szCs w:val="22"/>
        </w:rPr>
      </w:pPr>
      <w:r w:rsidRPr="002C586A">
        <w:rPr>
          <w:rFonts w:cs="Arial"/>
          <w:sz w:val="22"/>
          <w:szCs w:val="22"/>
        </w:rPr>
        <w:sym w:font="Wingdings 2" w:char="F0A3"/>
      </w:r>
      <w:r w:rsidR="003C7A4D" w:rsidRPr="00583B4F">
        <w:rPr>
          <w:sz w:val="22"/>
          <w:szCs w:val="22"/>
        </w:rPr>
        <w:t xml:space="preserve"> </w:t>
      </w:r>
      <w:r w:rsidR="003C7A4D">
        <w:rPr>
          <w:sz w:val="22"/>
          <w:szCs w:val="22"/>
        </w:rPr>
        <w:t>voeding, sport en/of bewegen:</w:t>
      </w:r>
    </w:p>
    <w:p w:rsidR="003C7A4D" w:rsidRDefault="003C7A4D" w:rsidP="003C7A4D">
      <w:pPr>
        <w:tabs>
          <w:tab w:val="num" w:pos="0"/>
        </w:tabs>
        <w:ind w:hanging="500"/>
        <w:rPr>
          <w:sz w:val="22"/>
          <w:szCs w:val="22"/>
        </w:rPr>
      </w:pPr>
    </w:p>
    <w:p w:rsidR="003C7A4D" w:rsidRPr="009931EA" w:rsidRDefault="003C7A4D" w:rsidP="003C7A4D">
      <w:pPr>
        <w:ind w:left="2232" w:firstLine="600"/>
        <w:rPr>
          <w:sz w:val="22"/>
          <w:szCs w:val="22"/>
        </w:rPr>
      </w:pPr>
      <w:r>
        <w:rPr>
          <w:sz w:val="22"/>
          <w:szCs w:val="22"/>
        </w:rPr>
        <w:t>ZGV-r</w:t>
      </w:r>
      <w:r w:rsidRPr="009931EA">
        <w:rPr>
          <w:sz w:val="22"/>
          <w:szCs w:val="22"/>
        </w:rPr>
        <w:t>esearchthema</w:t>
      </w:r>
      <w:r>
        <w:rPr>
          <w:sz w:val="22"/>
          <w:szCs w:val="22"/>
        </w:rPr>
        <w:t>’s</w:t>
      </w:r>
      <w:r w:rsidRPr="009931EA">
        <w:rPr>
          <w:sz w:val="22"/>
          <w:szCs w:val="22"/>
        </w:rPr>
        <w:t xml:space="preserve"> (vink juiste thema aan):</w:t>
      </w:r>
    </w:p>
    <w:p w:rsidR="003C7A4D" w:rsidRPr="00583B4F" w:rsidRDefault="003C7A4D" w:rsidP="003C7A4D">
      <w:pPr>
        <w:tabs>
          <w:tab w:val="num" w:pos="0"/>
        </w:tabs>
        <w:ind w:hanging="500"/>
        <w:rPr>
          <w:b/>
        </w:rPr>
      </w:pPr>
    </w:p>
    <w:p w:rsidR="003C7A4D" w:rsidRDefault="006C4CC1" w:rsidP="003C7A4D">
      <w:pPr>
        <w:ind w:left="360"/>
        <w:jc w:val="center"/>
        <w:rPr>
          <w:rFonts w:cs="Arial"/>
        </w:rPr>
      </w:pPr>
      <w:r w:rsidRPr="00E27C77">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372.75pt;height:187.5pt;visibility:visible;mso-wrap-style:square">
            <v:imagedata r:id="rId10" o:title=""/>
          </v:shape>
        </w:pict>
      </w:r>
    </w:p>
    <w:p w:rsidR="003C7A4D" w:rsidRPr="0046364E" w:rsidRDefault="003C7A4D" w:rsidP="003C7A4D">
      <w:pPr>
        <w:ind w:left="792"/>
        <w:rPr>
          <w:sz w:val="22"/>
          <w:szCs w:val="22"/>
        </w:rPr>
      </w:pPr>
      <w:r w:rsidRPr="00583B4F">
        <w:rPr>
          <w:sz w:val="36"/>
          <w:szCs w:val="36"/>
        </w:rPr>
        <w:t>□</w:t>
      </w:r>
      <w:r>
        <w:rPr>
          <w:sz w:val="36"/>
          <w:szCs w:val="36"/>
        </w:rPr>
        <w:t xml:space="preserve"> </w:t>
      </w:r>
      <w:r w:rsidRPr="0046364E">
        <w:rPr>
          <w:sz w:val="22"/>
          <w:szCs w:val="22"/>
        </w:rPr>
        <w:t>geneesmi</w:t>
      </w:r>
      <w:r>
        <w:rPr>
          <w:sz w:val="22"/>
          <w:szCs w:val="22"/>
        </w:rPr>
        <w:t>d</w:t>
      </w:r>
      <w:r w:rsidRPr="0046364E">
        <w:rPr>
          <w:sz w:val="22"/>
          <w:szCs w:val="22"/>
        </w:rPr>
        <w:t>delen</w:t>
      </w:r>
    </w:p>
    <w:p w:rsidR="003C7A4D" w:rsidRPr="00684EC6" w:rsidRDefault="003C7A4D" w:rsidP="003C7A4D">
      <w:pPr>
        <w:ind w:left="792"/>
        <w:rPr>
          <w:sz w:val="22"/>
          <w:szCs w:val="22"/>
        </w:rPr>
      </w:pPr>
      <w:r w:rsidRPr="00D31780">
        <w:rPr>
          <w:sz w:val="36"/>
          <w:szCs w:val="36"/>
        </w:rPr>
        <w:t>□</w:t>
      </w:r>
      <w:r>
        <w:rPr>
          <w:sz w:val="36"/>
          <w:szCs w:val="36"/>
        </w:rPr>
        <w:t xml:space="preserve"> </w:t>
      </w:r>
      <w:r w:rsidR="006D36BD">
        <w:rPr>
          <w:sz w:val="22"/>
          <w:szCs w:val="22"/>
        </w:rPr>
        <w:t>medische hulpmiddelen</w:t>
      </w:r>
    </w:p>
    <w:p w:rsidR="003C7A4D" w:rsidRDefault="002C586A" w:rsidP="003C7A4D">
      <w:pPr>
        <w:ind w:left="792"/>
        <w:rPr>
          <w:sz w:val="22"/>
          <w:szCs w:val="22"/>
        </w:rPr>
      </w:pPr>
      <w:r w:rsidRPr="002C586A">
        <w:rPr>
          <w:rFonts w:cs="Arial"/>
          <w:sz w:val="22"/>
          <w:szCs w:val="22"/>
        </w:rPr>
        <w:sym w:font="Wingdings 2" w:char="F052"/>
      </w:r>
      <w:r w:rsidR="003C7A4D">
        <w:rPr>
          <w:sz w:val="36"/>
          <w:szCs w:val="36"/>
        </w:rPr>
        <w:t xml:space="preserve"> </w:t>
      </w:r>
      <w:r w:rsidR="003C7A4D">
        <w:rPr>
          <w:sz w:val="22"/>
          <w:szCs w:val="22"/>
        </w:rPr>
        <w:t>overig</w:t>
      </w:r>
    </w:p>
    <w:p w:rsidR="00F533D0" w:rsidRPr="004B1039" w:rsidRDefault="00F533D0" w:rsidP="003C7A4D">
      <w:pPr>
        <w:tabs>
          <w:tab w:val="num" w:pos="0"/>
        </w:tabs>
        <w:ind w:hanging="500"/>
        <w:rPr>
          <w:rFonts w:cs="Arial"/>
          <w:sz w:val="22"/>
          <w:szCs w:val="22"/>
        </w:rPr>
      </w:pPr>
    </w:p>
    <w:p w:rsidR="00EC0B51" w:rsidRPr="004B1039" w:rsidRDefault="00EC0B51" w:rsidP="00F533D0">
      <w:pPr>
        <w:tabs>
          <w:tab w:val="num" w:pos="0"/>
        </w:tabs>
        <w:ind w:hanging="400"/>
        <w:rPr>
          <w:rFonts w:cs="Arial"/>
          <w:sz w:val="22"/>
          <w:szCs w:val="22"/>
        </w:rPr>
      </w:pPr>
    </w:p>
    <w:p w:rsidR="005C55A9" w:rsidRDefault="005C55A9" w:rsidP="00D350DD">
      <w:pPr>
        <w:tabs>
          <w:tab w:val="left" w:pos="300"/>
        </w:tabs>
        <w:ind w:hanging="400"/>
        <w:rPr>
          <w:rFonts w:cs="Arial"/>
          <w:b/>
          <w:sz w:val="22"/>
          <w:szCs w:val="22"/>
        </w:rPr>
      </w:pPr>
    </w:p>
    <w:p w:rsidR="005C55A9" w:rsidRDefault="00E53071" w:rsidP="00D350DD">
      <w:pPr>
        <w:tabs>
          <w:tab w:val="left" w:pos="300"/>
        </w:tabs>
        <w:ind w:hanging="400"/>
        <w:rPr>
          <w:rFonts w:cs="Arial"/>
          <w:b/>
          <w:sz w:val="22"/>
          <w:szCs w:val="22"/>
        </w:rPr>
      </w:pPr>
      <w:r>
        <w:rPr>
          <w:rFonts w:cs="Arial"/>
          <w:b/>
          <w:sz w:val="22"/>
          <w:szCs w:val="22"/>
        </w:rPr>
        <w:t>2</w:t>
      </w:r>
      <w:r w:rsidR="00AA345B" w:rsidRPr="00AA345B">
        <w:rPr>
          <w:rFonts w:cs="Arial"/>
          <w:b/>
          <w:sz w:val="22"/>
          <w:szCs w:val="22"/>
        </w:rPr>
        <w:t xml:space="preserve">. </w:t>
      </w:r>
      <w:r w:rsidR="00AA345B">
        <w:rPr>
          <w:rFonts w:cs="Arial"/>
          <w:b/>
          <w:sz w:val="22"/>
          <w:szCs w:val="22"/>
        </w:rPr>
        <w:tab/>
      </w:r>
      <w:r w:rsidR="005C55A9">
        <w:rPr>
          <w:rFonts w:cs="Arial"/>
          <w:b/>
          <w:sz w:val="22"/>
          <w:szCs w:val="22"/>
        </w:rPr>
        <w:t>Financiën</w:t>
      </w:r>
    </w:p>
    <w:p w:rsidR="005C55A9" w:rsidRDefault="005C55A9" w:rsidP="00D350DD">
      <w:pPr>
        <w:tabs>
          <w:tab w:val="left" w:pos="300"/>
        </w:tabs>
        <w:ind w:hanging="400"/>
        <w:rPr>
          <w:rFonts w:cs="Arial"/>
          <w:b/>
          <w:sz w:val="22"/>
          <w:szCs w:val="22"/>
        </w:rPr>
      </w:pPr>
    </w:p>
    <w:p w:rsidR="005C55A9" w:rsidRPr="00AF5619" w:rsidRDefault="005C55A9" w:rsidP="005C55A9">
      <w:pPr>
        <w:tabs>
          <w:tab w:val="num" w:pos="300"/>
        </w:tabs>
        <w:rPr>
          <w:rFonts w:cs="Arial"/>
          <w:sz w:val="22"/>
          <w:szCs w:val="22"/>
        </w:rPr>
      </w:pPr>
      <w:r w:rsidRPr="00AF5619">
        <w:rPr>
          <w:rFonts w:cs="Arial"/>
          <w:sz w:val="22"/>
          <w:szCs w:val="22"/>
          <w:u w:val="single"/>
        </w:rPr>
        <w:t xml:space="preserve">Fee </w:t>
      </w:r>
      <w:proofErr w:type="spellStart"/>
      <w:r w:rsidRPr="00AF5619">
        <w:rPr>
          <w:rFonts w:cs="Arial"/>
          <w:sz w:val="22"/>
          <w:szCs w:val="22"/>
          <w:u w:val="single"/>
        </w:rPr>
        <w:t>for</w:t>
      </w:r>
      <w:proofErr w:type="spellEnd"/>
      <w:r w:rsidRPr="00AF5619">
        <w:rPr>
          <w:rFonts w:cs="Arial"/>
          <w:sz w:val="22"/>
          <w:szCs w:val="22"/>
          <w:u w:val="single"/>
        </w:rPr>
        <w:t xml:space="preserve"> service</w:t>
      </w:r>
      <w:r w:rsidRPr="00BB5C33">
        <w:rPr>
          <w:rFonts w:cs="Arial"/>
          <w:b/>
          <w:sz w:val="22"/>
          <w:szCs w:val="22"/>
        </w:rPr>
        <w:t xml:space="preserve"> </w:t>
      </w:r>
      <w:r w:rsidRPr="00AF5619">
        <w:rPr>
          <w:rFonts w:cs="Arial"/>
          <w:sz w:val="22"/>
          <w:szCs w:val="22"/>
        </w:rPr>
        <w:t>(alleen invullen bij commercieel onderzoek)</w:t>
      </w:r>
    </w:p>
    <w:p w:rsidR="005C55A9" w:rsidRPr="00BB5C33" w:rsidRDefault="005C55A9" w:rsidP="005C55A9">
      <w:pPr>
        <w:ind w:left="-500" w:firstLine="500"/>
        <w:rPr>
          <w:rFonts w:cs="Arial"/>
          <w:sz w:val="22"/>
          <w:szCs w:val="22"/>
        </w:rPr>
      </w:pPr>
      <w:r w:rsidRPr="00BB5C33">
        <w:rPr>
          <w:rFonts w:cs="Arial"/>
          <w:sz w:val="22"/>
          <w:szCs w:val="22"/>
        </w:rPr>
        <w:t xml:space="preserve">De kosten bedragen € </w:t>
      </w:r>
      <w:r>
        <w:rPr>
          <w:rFonts w:cs="Arial"/>
          <w:sz w:val="22"/>
          <w:szCs w:val="22"/>
        </w:rPr>
        <w:t>500</w:t>
      </w:r>
      <w:r w:rsidRPr="00BB5C33">
        <w:rPr>
          <w:rFonts w:cs="Arial"/>
          <w:sz w:val="22"/>
          <w:szCs w:val="22"/>
        </w:rPr>
        <w:t xml:space="preserve"> euro.</w:t>
      </w:r>
    </w:p>
    <w:p w:rsidR="005C55A9" w:rsidRPr="00BB5C33" w:rsidRDefault="005C55A9" w:rsidP="005C55A9">
      <w:pPr>
        <w:ind w:left="-500" w:firstLine="500"/>
        <w:rPr>
          <w:rFonts w:cs="Arial"/>
          <w:b/>
          <w:sz w:val="22"/>
          <w:szCs w:val="22"/>
        </w:rPr>
      </w:pPr>
    </w:p>
    <w:p w:rsidR="005C55A9" w:rsidRPr="00BB5C33" w:rsidRDefault="005C55A9" w:rsidP="005C55A9">
      <w:pPr>
        <w:tabs>
          <w:tab w:val="num" w:pos="300"/>
        </w:tabs>
        <w:rPr>
          <w:rFonts w:cs="Arial"/>
          <w:sz w:val="22"/>
          <w:szCs w:val="22"/>
        </w:rPr>
      </w:pPr>
      <w:r w:rsidRPr="00BB5C33">
        <w:rPr>
          <w:rFonts w:cs="Arial"/>
          <w:sz w:val="22"/>
          <w:szCs w:val="22"/>
        </w:rPr>
        <w:t xml:space="preserve">Factuuradres fee </w:t>
      </w:r>
      <w:proofErr w:type="spellStart"/>
      <w:r w:rsidRPr="00BB5C33">
        <w:rPr>
          <w:rFonts w:cs="Arial"/>
          <w:sz w:val="22"/>
          <w:szCs w:val="22"/>
        </w:rPr>
        <w:t>for</w:t>
      </w:r>
      <w:proofErr w:type="spellEnd"/>
      <w:r w:rsidRPr="00BB5C33">
        <w:rPr>
          <w:rFonts w:cs="Arial"/>
          <w:sz w:val="22"/>
          <w:szCs w:val="22"/>
        </w:rPr>
        <w:t xml:space="preserve"> service</w:t>
      </w:r>
    </w:p>
    <w:p w:rsidR="005C55A9" w:rsidRPr="00BB5C33" w:rsidRDefault="005C55A9" w:rsidP="005C55A9">
      <w:pPr>
        <w:tabs>
          <w:tab w:val="num" w:pos="300"/>
        </w:tabs>
        <w:rPr>
          <w:rFonts w:cs="Arial"/>
          <w:sz w:val="22"/>
          <w:szCs w:val="22"/>
        </w:rPr>
      </w:pPr>
      <w:r w:rsidRPr="00BB5C33">
        <w:rPr>
          <w:rFonts w:cs="Arial"/>
          <w:sz w:val="22"/>
          <w:szCs w:val="22"/>
        </w:rPr>
        <w:t xml:space="preserve">Naam: </w:t>
      </w:r>
    </w:p>
    <w:p w:rsidR="005C55A9" w:rsidRPr="00BB5C33" w:rsidRDefault="005C55A9" w:rsidP="005C55A9">
      <w:pPr>
        <w:tabs>
          <w:tab w:val="num" w:pos="300"/>
        </w:tabs>
        <w:rPr>
          <w:rFonts w:cs="Arial"/>
          <w:sz w:val="22"/>
          <w:szCs w:val="22"/>
        </w:rPr>
      </w:pPr>
      <w:r w:rsidRPr="00BB5C33">
        <w:rPr>
          <w:rFonts w:cs="Arial"/>
          <w:sz w:val="22"/>
          <w:szCs w:val="22"/>
        </w:rPr>
        <w:t>Adres:</w:t>
      </w:r>
    </w:p>
    <w:p w:rsidR="005C55A9" w:rsidRPr="00BB5C33" w:rsidRDefault="005C55A9" w:rsidP="005C55A9">
      <w:pPr>
        <w:tabs>
          <w:tab w:val="num" w:pos="300"/>
        </w:tabs>
        <w:rPr>
          <w:rFonts w:cs="Arial"/>
          <w:sz w:val="22"/>
          <w:szCs w:val="22"/>
        </w:rPr>
      </w:pPr>
      <w:r w:rsidRPr="00BB5C33">
        <w:rPr>
          <w:rFonts w:cs="Arial"/>
          <w:sz w:val="22"/>
          <w:szCs w:val="22"/>
        </w:rPr>
        <w:t>Postcode:</w:t>
      </w:r>
    </w:p>
    <w:p w:rsidR="005C55A9" w:rsidRPr="00A264F3" w:rsidRDefault="005C55A9" w:rsidP="005C55A9">
      <w:pPr>
        <w:tabs>
          <w:tab w:val="num" w:pos="300"/>
        </w:tabs>
        <w:rPr>
          <w:rFonts w:cs="Arial"/>
          <w:sz w:val="22"/>
          <w:szCs w:val="22"/>
        </w:rPr>
      </w:pPr>
      <w:r w:rsidRPr="00A264F3">
        <w:rPr>
          <w:rFonts w:cs="Arial"/>
          <w:sz w:val="22"/>
          <w:szCs w:val="22"/>
        </w:rPr>
        <w:t>Plaats:</w:t>
      </w:r>
    </w:p>
    <w:p w:rsidR="005C55A9" w:rsidRPr="00A264F3" w:rsidRDefault="005C55A9" w:rsidP="005C55A9">
      <w:pPr>
        <w:tabs>
          <w:tab w:val="num" w:pos="300"/>
        </w:tabs>
        <w:rPr>
          <w:rFonts w:cs="Arial"/>
          <w:sz w:val="22"/>
          <w:szCs w:val="22"/>
        </w:rPr>
      </w:pPr>
      <w:r w:rsidRPr="00A264F3">
        <w:rPr>
          <w:rFonts w:cs="Arial"/>
          <w:sz w:val="22"/>
          <w:szCs w:val="22"/>
        </w:rPr>
        <w:t>Contactpersoon:</w:t>
      </w:r>
    </w:p>
    <w:p w:rsidR="005C55A9" w:rsidRPr="00A264F3" w:rsidRDefault="005C55A9" w:rsidP="005C55A9">
      <w:pPr>
        <w:tabs>
          <w:tab w:val="num" w:pos="300"/>
        </w:tabs>
        <w:rPr>
          <w:rFonts w:cs="Arial"/>
          <w:sz w:val="22"/>
          <w:szCs w:val="22"/>
        </w:rPr>
      </w:pPr>
      <w:r w:rsidRPr="00A264F3">
        <w:rPr>
          <w:rFonts w:cs="Arial"/>
          <w:sz w:val="22"/>
          <w:szCs w:val="22"/>
        </w:rPr>
        <w:t>E-mail adres:</w:t>
      </w:r>
    </w:p>
    <w:p w:rsidR="005C55A9" w:rsidRPr="00A264F3" w:rsidRDefault="005C55A9" w:rsidP="005C55A9">
      <w:pPr>
        <w:tabs>
          <w:tab w:val="num" w:pos="300"/>
        </w:tabs>
        <w:rPr>
          <w:rFonts w:cs="Arial"/>
          <w:sz w:val="22"/>
          <w:szCs w:val="22"/>
        </w:rPr>
      </w:pPr>
      <w:r w:rsidRPr="00A264F3">
        <w:rPr>
          <w:rFonts w:cs="Arial"/>
          <w:sz w:val="22"/>
          <w:szCs w:val="22"/>
        </w:rPr>
        <w:t>Telefoonnummer:</w:t>
      </w:r>
    </w:p>
    <w:p w:rsidR="005C55A9" w:rsidRDefault="005C55A9" w:rsidP="00D350DD">
      <w:pPr>
        <w:tabs>
          <w:tab w:val="left" w:pos="300"/>
        </w:tabs>
        <w:ind w:hanging="400"/>
        <w:rPr>
          <w:rFonts w:cs="Arial"/>
          <w:b/>
          <w:sz w:val="22"/>
          <w:szCs w:val="22"/>
        </w:rPr>
      </w:pPr>
    </w:p>
    <w:p w:rsidR="006365DE" w:rsidRDefault="005C55A9" w:rsidP="00D350DD">
      <w:pPr>
        <w:tabs>
          <w:tab w:val="left" w:pos="300"/>
        </w:tabs>
        <w:ind w:hanging="400"/>
        <w:rPr>
          <w:b/>
          <w:sz w:val="22"/>
          <w:szCs w:val="22"/>
        </w:rPr>
      </w:pPr>
      <w:r>
        <w:rPr>
          <w:rFonts w:cs="Arial"/>
          <w:b/>
          <w:sz w:val="22"/>
          <w:szCs w:val="22"/>
        </w:rPr>
        <w:br w:type="page"/>
      </w:r>
      <w:r>
        <w:rPr>
          <w:rFonts w:cs="Arial"/>
          <w:b/>
          <w:sz w:val="22"/>
          <w:szCs w:val="22"/>
        </w:rPr>
        <w:lastRenderedPageBreak/>
        <w:t xml:space="preserve">3. </w:t>
      </w:r>
      <w:r w:rsidR="006365DE">
        <w:rPr>
          <w:b/>
          <w:sz w:val="22"/>
          <w:szCs w:val="22"/>
        </w:rPr>
        <w:t>Betrokkenen en ondertekening</w:t>
      </w:r>
    </w:p>
    <w:p w:rsidR="006365DE" w:rsidRDefault="006365DE" w:rsidP="006365DE">
      <w:pPr>
        <w:ind w:left="-500"/>
        <w:rPr>
          <w:b/>
          <w:sz w:val="22"/>
          <w:szCs w:val="22"/>
        </w:rPr>
      </w:pPr>
    </w:p>
    <w:p w:rsidR="006365DE" w:rsidRPr="00C02E49" w:rsidRDefault="00266FC9" w:rsidP="006365DE">
      <w:pPr>
        <w:tabs>
          <w:tab w:val="num" w:pos="0"/>
        </w:tabs>
        <w:ind w:hanging="500"/>
        <w:rPr>
          <w:rFonts w:cs="Arial"/>
          <w:sz w:val="22"/>
          <w:szCs w:val="22"/>
        </w:rPr>
      </w:pPr>
      <w:r>
        <w:rPr>
          <w:sz w:val="22"/>
          <w:szCs w:val="22"/>
        </w:rPr>
        <w:t>3</w:t>
      </w:r>
      <w:r w:rsidR="006365DE" w:rsidRPr="00184DC9">
        <w:rPr>
          <w:sz w:val="22"/>
          <w:szCs w:val="22"/>
        </w:rPr>
        <w:t>.1</w:t>
      </w:r>
      <w:r w:rsidR="006D36BD">
        <w:rPr>
          <w:sz w:val="22"/>
          <w:szCs w:val="22"/>
        </w:rPr>
        <w:t>.</w:t>
      </w:r>
      <w:r w:rsidR="006365DE" w:rsidRPr="00184DC9">
        <w:rPr>
          <w:sz w:val="22"/>
          <w:szCs w:val="22"/>
        </w:rPr>
        <w:t xml:space="preserve"> </w:t>
      </w:r>
      <w:r w:rsidR="008571E0">
        <w:rPr>
          <w:sz w:val="22"/>
          <w:szCs w:val="22"/>
        </w:rPr>
        <w:tab/>
      </w:r>
      <w:r w:rsidR="006365DE" w:rsidRPr="00B3415F">
        <w:rPr>
          <w:rFonts w:cs="Arial"/>
          <w:sz w:val="22"/>
          <w:szCs w:val="22"/>
          <w:rPrChange w:id="16" w:author="G.J. van der Burg" w:date="2015-06-26T16:07:00Z">
            <w:rPr>
              <w:rFonts w:cs="Arial"/>
              <w:sz w:val="22"/>
              <w:szCs w:val="22"/>
              <w:highlight w:val="yellow"/>
            </w:rPr>
          </w:rPrChange>
        </w:rPr>
        <w:t>Contactpersoon</w:t>
      </w:r>
      <w:r w:rsidR="006365DE">
        <w:rPr>
          <w:rFonts w:cs="Arial"/>
          <w:sz w:val="22"/>
          <w:szCs w:val="22"/>
        </w:rPr>
        <w:t xml:space="preserve"> </w:t>
      </w:r>
      <w:r w:rsidR="006365DE" w:rsidRPr="00C02E49">
        <w:rPr>
          <w:rFonts w:cs="Arial"/>
          <w:sz w:val="22"/>
          <w:szCs w:val="22"/>
        </w:rPr>
        <w:t>(procedureel/organisatorisch verantwo</w:t>
      </w:r>
      <w:r w:rsidR="006365DE">
        <w:rPr>
          <w:rFonts w:cs="Arial"/>
          <w:sz w:val="22"/>
          <w:szCs w:val="22"/>
        </w:rPr>
        <w:t xml:space="preserve">ordelijk in Ziekenhuis Gelderse </w:t>
      </w:r>
      <w:r w:rsidR="006365DE" w:rsidRPr="00C02E49">
        <w:rPr>
          <w:rFonts w:cs="Arial"/>
          <w:sz w:val="22"/>
          <w:szCs w:val="22"/>
        </w:rPr>
        <w:t>Vallei)</w:t>
      </w:r>
    </w:p>
    <w:p w:rsidR="006365DE" w:rsidRDefault="006365DE" w:rsidP="006365DE">
      <w:pPr>
        <w:pStyle w:val="Titel"/>
        <w:jc w:val="left"/>
        <w:rPr>
          <w:rFonts w:cs="Arial"/>
          <w:b w:val="0"/>
          <w:sz w:val="22"/>
          <w:szCs w:val="22"/>
        </w:rPr>
      </w:pPr>
      <w:r>
        <w:rPr>
          <w:rFonts w:cs="Arial"/>
          <w:b w:val="0"/>
          <w:sz w:val="22"/>
          <w:szCs w:val="22"/>
        </w:rPr>
        <w:t>Naam</w:t>
      </w:r>
      <w:r>
        <w:rPr>
          <w:rFonts w:cs="Arial"/>
          <w:b w:val="0"/>
          <w:sz w:val="22"/>
          <w:szCs w:val="22"/>
        </w:rPr>
        <w:tab/>
      </w:r>
      <w:r>
        <w:rPr>
          <w:rFonts w:cs="Arial"/>
          <w:b w:val="0"/>
          <w:sz w:val="22"/>
          <w:szCs w:val="22"/>
        </w:rPr>
        <w:tab/>
        <w:t>:</w:t>
      </w:r>
      <w:r w:rsidR="006C4CC1">
        <w:rPr>
          <w:rFonts w:cs="Arial"/>
          <w:b w:val="0"/>
          <w:sz w:val="22"/>
          <w:szCs w:val="22"/>
        </w:rPr>
        <w:t xml:space="preserve"> G.J. van der Burg</w:t>
      </w:r>
    </w:p>
    <w:p w:rsidR="006365DE" w:rsidRPr="004B1039" w:rsidRDefault="006365DE" w:rsidP="006365DE">
      <w:pPr>
        <w:pStyle w:val="Titel"/>
        <w:jc w:val="left"/>
        <w:rPr>
          <w:rFonts w:cs="Arial"/>
          <w:b w:val="0"/>
          <w:sz w:val="22"/>
          <w:szCs w:val="22"/>
        </w:rPr>
      </w:pPr>
      <w:r w:rsidRPr="004B1039">
        <w:rPr>
          <w:rFonts w:cs="Arial"/>
          <w:b w:val="0"/>
          <w:sz w:val="22"/>
          <w:szCs w:val="22"/>
        </w:rPr>
        <w:t>Afdeling</w:t>
      </w:r>
      <w:r w:rsidRPr="004B1039">
        <w:rPr>
          <w:rFonts w:cs="Arial"/>
          <w:b w:val="0"/>
          <w:sz w:val="22"/>
          <w:szCs w:val="22"/>
        </w:rPr>
        <w:tab/>
        <w:t>:</w:t>
      </w:r>
      <w:r w:rsidR="006C4CC1">
        <w:rPr>
          <w:rFonts w:cs="Arial"/>
          <w:b w:val="0"/>
          <w:sz w:val="22"/>
          <w:szCs w:val="22"/>
        </w:rPr>
        <w:t xml:space="preserve"> Kindergeneeskunde</w:t>
      </w:r>
    </w:p>
    <w:p w:rsidR="006365DE" w:rsidRPr="004B1039" w:rsidRDefault="006365DE" w:rsidP="006365DE">
      <w:pPr>
        <w:pStyle w:val="Titel"/>
        <w:jc w:val="left"/>
        <w:rPr>
          <w:rFonts w:cs="Arial"/>
          <w:b w:val="0"/>
          <w:sz w:val="22"/>
          <w:szCs w:val="22"/>
        </w:rPr>
      </w:pPr>
      <w:r w:rsidRPr="004B1039">
        <w:rPr>
          <w:rFonts w:cs="Arial"/>
          <w:b w:val="0"/>
          <w:sz w:val="22"/>
          <w:szCs w:val="22"/>
        </w:rPr>
        <w:t>Telefoon</w:t>
      </w:r>
      <w:r w:rsidRPr="004B1039">
        <w:rPr>
          <w:rFonts w:cs="Arial"/>
          <w:b w:val="0"/>
          <w:sz w:val="22"/>
          <w:szCs w:val="22"/>
        </w:rPr>
        <w:tab/>
        <w:t>:</w:t>
      </w:r>
      <w:r w:rsidR="006C4CC1">
        <w:rPr>
          <w:rFonts w:cs="Arial"/>
          <w:b w:val="0"/>
          <w:sz w:val="22"/>
          <w:szCs w:val="22"/>
        </w:rPr>
        <w:t xml:space="preserve"> 5582</w:t>
      </w:r>
    </w:p>
    <w:p w:rsidR="006365DE" w:rsidRDefault="006365DE" w:rsidP="006365DE">
      <w:pPr>
        <w:pStyle w:val="Titel"/>
        <w:jc w:val="left"/>
        <w:rPr>
          <w:rFonts w:cs="Arial"/>
          <w:b w:val="0"/>
          <w:sz w:val="22"/>
          <w:szCs w:val="22"/>
        </w:rPr>
      </w:pPr>
      <w:r w:rsidRPr="004B1039">
        <w:rPr>
          <w:rFonts w:cs="Arial"/>
          <w:b w:val="0"/>
          <w:sz w:val="22"/>
          <w:szCs w:val="22"/>
        </w:rPr>
        <w:t>E-mail</w:t>
      </w:r>
      <w:r w:rsidRPr="004B1039">
        <w:rPr>
          <w:rFonts w:cs="Arial"/>
          <w:b w:val="0"/>
          <w:sz w:val="22"/>
          <w:szCs w:val="22"/>
        </w:rPr>
        <w:tab/>
      </w:r>
      <w:r w:rsidRPr="004B1039">
        <w:rPr>
          <w:rFonts w:cs="Arial"/>
          <w:b w:val="0"/>
          <w:sz w:val="22"/>
          <w:szCs w:val="22"/>
        </w:rPr>
        <w:tab/>
        <w:t xml:space="preserve">: </w:t>
      </w:r>
      <w:r w:rsidR="006C4CC1">
        <w:rPr>
          <w:rFonts w:cs="Arial"/>
          <w:b w:val="0"/>
          <w:sz w:val="22"/>
          <w:szCs w:val="22"/>
        </w:rPr>
        <w:t xml:space="preserve"> burgg@zgv.nl</w:t>
      </w:r>
    </w:p>
    <w:p w:rsidR="006365DE" w:rsidRDefault="006365DE" w:rsidP="006365DE">
      <w:pPr>
        <w:pStyle w:val="Titel"/>
        <w:jc w:val="left"/>
        <w:rPr>
          <w:rFonts w:cs="Arial"/>
          <w:b w:val="0"/>
          <w:sz w:val="22"/>
          <w:szCs w:val="22"/>
        </w:rPr>
      </w:pPr>
    </w:p>
    <w:p w:rsidR="006365DE" w:rsidRPr="006706CC" w:rsidRDefault="006365DE" w:rsidP="006365DE">
      <w:pPr>
        <w:pStyle w:val="Titel"/>
        <w:jc w:val="left"/>
        <w:rPr>
          <w:rFonts w:cs="Arial"/>
          <w:b w:val="0"/>
          <w:sz w:val="22"/>
          <w:szCs w:val="22"/>
        </w:rPr>
      </w:pPr>
      <w:r w:rsidRPr="006706CC">
        <w:rPr>
          <w:rFonts w:cs="Arial"/>
          <w:b w:val="0"/>
          <w:sz w:val="22"/>
          <w:szCs w:val="22"/>
        </w:rPr>
        <w:t>Indien student</w:t>
      </w:r>
      <w:r>
        <w:rPr>
          <w:rFonts w:cs="Arial"/>
          <w:b w:val="0"/>
          <w:sz w:val="22"/>
          <w:szCs w:val="22"/>
        </w:rPr>
        <w:t>:</w:t>
      </w:r>
    </w:p>
    <w:p w:rsidR="006365DE" w:rsidRDefault="006365DE" w:rsidP="006365DE">
      <w:pPr>
        <w:pStyle w:val="Titel"/>
        <w:jc w:val="left"/>
        <w:rPr>
          <w:rFonts w:cs="Arial"/>
          <w:b w:val="0"/>
          <w:sz w:val="22"/>
          <w:szCs w:val="22"/>
        </w:rPr>
      </w:pPr>
      <w:r>
        <w:rPr>
          <w:rFonts w:cs="Arial"/>
          <w:b w:val="0"/>
          <w:sz w:val="22"/>
          <w:szCs w:val="22"/>
        </w:rPr>
        <w:t>Studierichting</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w:t>
      </w:r>
    </w:p>
    <w:p w:rsidR="006365DE" w:rsidRDefault="006365DE" w:rsidP="006365DE">
      <w:pPr>
        <w:pStyle w:val="Titel"/>
        <w:jc w:val="left"/>
        <w:rPr>
          <w:rFonts w:cs="Arial"/>
          <w:b w:val="0"/>
          <w:sz w:val="22"/>
          <w:szCs w:val="22"/>
        </w:rPr>
      </w:pPr>
      <w:r>
        <w:rPr>
          <w:rFonts w:cs="Arial"/>
          <w:b w:val="0"/>
          <w:sz w:val="22"/>
          <w:szCs w:val="22"/>
        </w:rPr>
        <w:t>Naam hogeschool/universiteit</w:t>
      </w:r>
      <w:r>
        <w:rPr>
          <w:rFonts w:cs="Arial"/>
          <w:b w:val="0"/>
          <w:sz w:val="22"/>
          <w:szCs w:val="22"/>
        </w:rPr>
        <w:tab/>
      </w:r>
      <w:r>
        <w:rPr>
          <w:rFonts w:cs="Arial"/>
          <w:b w:val="0"/>
          <w:sz w:val="22"/>
          <w:szCs w:val="22"/>
        </w:rPr>
        <w:tab/>
        <w:t>:</w:t>
      </w:r>
    </w:p>
    <w:p w:rsidR="006365DE" w:rsidRDefault="006365DE" w:rsidP="006365DE">
      <w:pPr>
        <w:pStyle w:val="Titel"/>
        <w:jc w:val="left"/>
        <w:rPr>
          <w:rFonts w:cs="Arial"/>
          <w:b w:val="0"/>
          <w:sz w:val="22"/>
          <w:szCs w:val="22"/>
        </w:rPr>
      </w:pPr>
      <w:r>
        <w:rPr>
          <w:rFonts w:cs="Arial"/>
          <w:b w:val="0"/>
          <w:sz w:val="22"/>
          <w:szCs w:val="22"/>
        </w:rPr>
        <w:t>Naam begeleider hogeschool/universiteit</w:t>
      </w:r>
      <w:r>
        <w:rPr>
          <w:rFonts w:cs="Arial"/>
          <w:b w:val="0"/>
          <w:sz w:val="22"/>
          <w:szCs w:val="22"/>
        </w:rPr>
        <w:tab/>
        <w:t>:</w:t>
      </w:r>
    </w:p>
    <w:p w:rsidR="006365DE" w:rsidRDefault="006365DE" w:rsidP="006365DE">
      <w:pPr>
        <w:pStyle w:val="Titel"/>
        <w:jc w:val="left"/>
        <w:rPr>
          <w:rFonts w:cs="Arial"/>
          <w:b w:val="0"/>
          <w:sz w:val="22"/>
          <w:szCs w:val="22"/>
        </w:rPr>
      </w:pPr>
      <w:r>
        <w:rPr>
          <w:rFonts w:cs="Arial"/>
          <w:b w:val="0"/>
          <w:sz w:val="22"/>
          <w:szCs w:val="22"/>
        </w:rPr>
        <w:t>Telefoon begeleider hogeschool/universiteit</w:t>
      </w:r>
      <w:r>
        <w:rPr>
          <w:rFonts w:cs="Arial"/>
          <w:b w:val="0"/>
          <w:sz w:val="22"/>
          <w:szCs w:val="22"/>
        </w:rPr>
        <w:tab/>
        <w:t>:</w:t>
      </w:r>
    </w:p>
    <w:p w:rsidR="006365DE" w:rsidRPr="004B1039" w:rsidRDefault="006365DE" w:rsidP="006365DE">
      <w:pPr>
        <w:pStyle w:val="Titel"/>
        <w:jc w:val="left"/>
        <w:rPr>
          <w:rFonts w:cs="Arial"/>
          <w:b w:val="0"/>
          <w:sz w:val="22"/>
          <w:szCs w:val="22"/>
        </w:rPr>
      </w:pPr>
      <w:r>
        <w:rPr>
          <w:rFonts w:cs="Arial"/>
          <w:b w:val="0"/>
          <w:sz w:val="22"/>
          <w:szCs w:val="22"/>
        </w:rPr>
        <w:t>E-mail begeleider hogeschool/universiteit</w:t>
      </w:r>
      <w:r>
        <w:rPr>
          <w:rFonts w:cs="Arial"/>
          <w:b w:val="0"/>
          <w:sz w:val="22"/>
          <w:szCs w:val="22"/>
        </w:rPr>
        <w:tab/>
        <w:t>:</w:t>
      </w:r>
    </w:p>
    <w:p w:rsidR="006365DE" w:rsidRDefault="006365DE" w:rsidP="006365DE">
      <w:pPr>
        <w:tabs>
          <w:tab w:val="num" w:pos="0"/>
        </w:tabs>
        <w:ind w:hanging="500"/>
        <w:rPr>
          <w:sz w:val="22"/>
          <w:szCs w:val="22"/>
        </w:rPr>
      </w:pPr>
    </w:p>
    <w:p w:rsidR="006365DE" w:rsidRPr="00C02E49" w:rsidRDefault="00266FC9" w:rsidP="006365DE">
      <w:pPr>
        <w:tabs>
          <w:tab w:val="num" w:pos="0"/>
        </w:tabs>
        <w:ind w:hanging="500"/>
        <w:rPr>
          <w:rFonts w:cs="Arial"/>
          <w:sz w:val="22"/>
          <w:szCs w:val="22"/>
        </w:rPr>
      </w:pPr>
      <w:r>
        <w:rPr>
          <w:sz w:val="22"/>
          <w:szCs w:val="22"/>
        </w:rPr>
        <w:t>3</w:t>
      </w:r>
      <w:r w:rsidR="006365DE" w:rsidRPr="00184DC9">
        <w:rPr>
          <w:sz w:val="22"/>
          <w:szCs w:val="22"/>
        </w:rPr>
        <w:t>.2</w:t>
      </w:r>
      <w:r w:rsidR="006D36BD">
        <w:rPr>
          <w:sz w:val="22"/>
          <w:szCs w:val="22"/>
        </w:rPr>
        <w:t>.</w:t>
      </w:r>
      <w:r w:rsidR="006365DE" w:rsidRPr="00184DC9">
        <w:rPr>
          <w:sz w:val="22"/>
          <w:szCs w:val="22"/>
        </w:rPr>
        <w:t xml:space="preserve"> </w:t>
      </w:r>
      <w:r w:rsidR="006365DE">
        <w:rPr>
          <w:sz w:val="22"/>
          <w:szCs w:val="22"/>
        </w:rPr>
        <w:tab/>
      </w:r>
      <w:r w:rsidR="006365DE" w:rsidRPr="00B3415F">
        <w:rPr>
          <w:sz w:val="22"/>
          <w:szCs w:val="22"/>
          <w:rPrChange w:id="17" w:author="G.J. van der Burg" w:date="2015-06-26T16:07:00Z">
            <w:rPr>
              <w:sz w:val="22"/>
              <w:szCs w:val="22"/>
              <w:highlight w:val="yellow"/>
            </w:rPr>
          </w:rPrChange>
        </w:rPr>
        <w:t>O</w:t>
      </w:r>
      <w:r w:rsidR="006365DE" w:rsidRPr="00B3415F">
        <w:rPr>
          <w:rFonts w:cs="Arial"/>
          <w:sz w:val="22"/>
          <w:szCs w:val="22"/>
          <w:rPrChange w:id="18" w:author="G.J. van der Burg" w:date="2015-06-26T16:07:00Z">
            <w:rPr>
              <w:rFonts w:cs="Arial"/>
              <w:sz w:val="22"/>
              <w:szCs w:val="22"/>
              <w:highlight w:val="yellow"/>
            </w:rPr>
          </w:rPrChange>
        </w:rPr>
        <w:t>nderzoeker</w:t>
      </w:r>
      <w:r w:rsidR="006365DE">
        <w:rPr>
          <w:rFonts w:cs="Arial"/>
          <w:sz w:val="22"/>
          <w:szCs w:val="22"/>
        </w:rPr>
        <w:t xml:space="preserve"> (e</w:t>
      </w:r>
      <w:r w:rsidR="006365DE" w:rsidRPr="00C02E49">
        <w:rPr>
          <w:rFonts w:cs="Arial"/>
          <w:sz w:val="22"/>
          <w:szCs w:val="22"/>
        </w:rPr>
        <w:t>indverantwoordelijk onderzoeke</w:t>
      </w:r>
      <w:r w:rsidR="006365DE">
        <w:rPr>
          <w:rFonts w:cs="Arial"/>
          <w:sz w:val="22"/>
          <w:szCs w:val="22"/>
        </w:rPr>
        <w:t>r in Ziekenhuis Gelderse Vallei</w:t>
      </w:r>
      <w:r w:rsidR="006365DE" w:rsidRPr="00554536">
        <w:rPr>
          <w:rFonts w:cs="Arial"/>
          <w:sz w:val="22"/>
          <w:szCs w:val="22"/>
        </w:rPr>
        <w:t>.</w:t>
      </w:r>
      <w:r w:rsidR="006365DE">
        <w:rPr>
          <w:rFonts w:cs="Arial"/>
          <w:sz w:val="22"/>
          <w:szCs w:val="22"/>
        </w:rPr>
        <w:t xml:space="preserve"> </w:t>
      </w:r>
      <w:r w:rsidR="006365DE" w:rsidRPr="00554536">
        <w:rPr>
          <w:rFonts w:cs="Arial"/>
          <w:sz w:val="22"/>
          <w:szCs w:val="22"/>
        </w:rPr>
        <w:t>Studenten dienen hun ZGV begeleider als onderzoeker op te geven.</w:t>
      </w:r>
      <w:r w:rsidR="006365DE" w:rsidRPr="00C02E49">
        <w:rPr>
          <w:rFonts w:cs="Arial"/>
          <w:sz w:val="22"/>
          <w:szCs w:val="22"/>
        </w:rPr>
        <w:t>)</w:t>
      </w:r>
    </w:p>
    <w:p w:rsidR="006365DE" w:rsidRDefault="006365DE" w:rsidP="006365DE">
      <w:pPr>
        <w:pStyle w:val="Titel"/>
        <w:jc w:val="left"/>
        <w:rPr>
          <w:b w:val="0"/>
          <w:i/>
          <w:sz w:val="22"/>
          <w:szCs w:val="22"/>
        </w:rPr>
      </w:pPr>
    </w:p>
    <w:p w:rsidR="006365DE" w:rsidRPr="00554536" w:rsidRDefault="006365DE" w:rsidP="0034047E">
      <w:pPr>
        <w:pStyle w:val="Titel"/>
        <w:jc w:val="both"/>
        <w:rPr>
          <w:b w:val="0"/>
          <w:i/>
          <w:sz w:val="22"/>
          <w:szCs w:val="22"/>
        </w:rPr>
      </w:pPr>
      <w:r w:rsidRPr="00554536">
        <w:rPr>
          <w:b w:val="0"/>
          <w:i/>
          <w:sz w:val="22"/>
          <w:szCs w:val="22"/>
        </w:rPr>
        <w:t xml:space="preserve">Ik heb kennis genomen van de voor het Ziekenhuis Gelderse Vallei geldende regels met betrekking tot het uitvoeren van </w:t>
      </w:r>
      <w:r>
        <w:rPr>
          <w:b w:val="0"/>
          <w:i/>
          <w:sz w:val="22"/>
          <w:szCs w:val="22"/>
        </w:rPr>
        <w:t xml:space="preserve">niet-WMO plichtig onderzoek </w:t>
      </w:r>
      <w:r w:rsidRPr="00554536">
        <w:rPr>
          <w:b w:val="0"/>
          <w:i/>
          <w:sz w:val="22"/>
          <w:szCs w:val="22"/>
        </w:rPr>
        <w:t>en verklaar alle daaruit voortvloeiende verplichtingen als onderzoeker na te komen.</w:t>
      </w:r>
    </w:p>
    <w:p w:rsidR="006365DE" w:rsidRDefault="006365DE" w:rsidP="006365DE">
      <w:pPr>
        <w:pStyle w:val="Titel"/>
        <w:jc w:val="left"/>
        <w:rPr>
          <w:rFonts w:cs="Arial"/>
          <w:b w:val="0"/>
          <w:sz w:val="22"/>
          <w:szCs w:val="22"/>
        </w:rPr>
      </w:pPr>
      <w:r>
        <w:rPr>
          <w:rFonts w:cs="Arial"/>
          <w:b w:val="0"/>
          <w:sz w:val="22"/>
          <w:szCs w:val="22"/>
        </w:rPr>
        <w:t>Naam</w:t>
      </w:r>
      <w:r>
        <w:rPr>
          <w:rFonts w:cs="Arial"/>
          <w:b w:val="0"/>
          <w:sz w:val="22"/>
          <w:szCs w:val="22"/>
        </w:rPr>
        <w:tab/>
      </w:r>
      <w:r>
        <w:rPr>
          <w:rFonts w:cs="Arial"/>
          <w:b w:val="0"/>
          <w:sz w:val="22"/>
          <w:szCs w:val="22"/>
        </w:rPr>
        <w:tab/>
        <w:t>:</w:t>
      </w:r>
      <w:r w:rsidR="006C4CC1">
        <w:rPr>
          <w:rFonts w:cs="Arial"/>
          <w:b w:val="0"/>
          <w:sz w:val="22"/>
          <w:szCs w:val="22"/>
        </w:rPr>
        <w:t xml:space="preserve"> G.J. van der Burg</w:t>
      </w:r>
    </w:p>
    <w:p w:rsidR="006365DE" w:rsidRDefault="006365DE" w:rsidP="006365DE">
      <w:pPr>
        <w:pStyle w:val="Titel"/>
        <w:jc w:val="left"/>
        <w:rPr>
          <w:rFonts w:cs="Arial"/>
          <w:b w:val="0"/>
          <w:sz w:val="22"/>
          <w:szCs w:val="22"/>
        </w:rPr>
      </w:pPr>
      <w:r w:rsidRPr="004B1039">
        <w:rPr>
          <w:rFonts w:cs="Arial"/>
          <w:b w:val="0"/>
          <w:sz w:val="22"/>
          <w:szCs w:val="22"/>
        </w:rPr>
        <w:t>Afdeling</w:t>
      </w:r>
      <w:r w:rsidRPr="004B1039">
        <w:rPr>
          <w:rFonts w:cs="Arial"/>
          <w:b w:val="0"/>
          <w:sz w:val="22"/>
          <w:szCs w:val="22"/>
        </w:rPr>
        <w:tab/>
        <w:t>:</w:t>
      </w:r>
      <w:r w:rsidR="006C4CC1">
        <w:rPr>
          <w:rFonts w:cs="Arial"/>
          <w:b w:val="0"/>
          <w:sz w:val="22"/>
          <w:szCs w:val="22"/>
        </w:rPr>
        <w:t xml:space="preserve"> Kindergeneeskunde</w:t>
      </w:r>
    </w:p>
    <w:p w:rsidR="006365DE" w:rsidRPr="004B1039" w:rsidRDefault="006365DE" w:rsidP="006365DE">
      <w:pPr>
        <w:pStyle w:val="Titel"/>
        <w:jc w:val="left"/>
        <w:rPr>
          <w:rFonts w:cs="Arial"/>
          <w:b w:val="0"/>
          <w:sz w:val="22"/>
          <w:szCs w:val="22"/>
        </w:rPr>
      </w:pPr>
      <w:r>
        <w:rPr>
          <w:rFonts w:cs="Arial"/>
          <w:b w:val="0"/>
          <w:sz w:val="22"/>
          <w:szCs w:val="22"/>
        </w:rPr>
        <w:t>Datum</w:t>
      </w:r>
      <w:r>
        <w:rPr>
          <w:rFonts w:cs="Arial"/>
          <w:b w:val="0"/>
          <w:sz w:val="22"/>
          <w:szCs w:val="22"/>
        </w:rPr>
        <w:tab/>
      </w:r>
      <w:r>
        <w:rPr>
          <w:rFonts w:cs="Arial"/>
          <w:b w:val="0"/>
          <w:sz w:val="22"/>
          <w:szCs w:val="22"/>
        </w:rPr>
        <w:tab/>
        <w:t>:</w:t>
      </w:r>
      <w:r w:rsidR="006C4CC1">
        <w:rPr>
          <w:rFonts w:cs="Arial"/>
          <w:b w:val="0"/>
          <w:sz w:val="22"/>
          <w:szCs w:val="22"/>
        </w:rPr>
        <w:t xml:space="preserve"> 26-6-2015</w:t>
      </w:r>
    </w:p>
    <w:p w:rsidR="006365DE" w:rsidRDefault="006365DE" w:rsidP="006365DE">
      <w:pPr>
        <w:pStyle w:val="Titel"/>
        <w:jc w:val="left"/>
        <w:rPr>
          <w:rFonts w:cs="Arial"/>
          <w:b w:val="0"/>
          <w:sz w:val="22"/>
          <w:szCs w:val="22"/>
        </w:rPr>
      </w:pPr>
      <w:r>
        <w:rPr>
          <w:rFonts w:cs="Arial"/>
          <w:b w:val="0"/>
          <w:sz w:val="22"/>
          <w:szCs w:val="22"/>
        </w:rPr>
        <w:t>Handtekening</w:t>
      </w:r>
      <w:r>
        <w:rPr>
          <w:rFonts w:cs="Arial"/>
          <w:b w:val="0"/>
          <w:sz w:val="22"/>
          <w:szCs w:val="22"/>
        </w:rPr>
        <w:tab/>
        <w:t>:</w:t>
      </w:r>
    </w:p>
    <w:p w:rsidR="006365DE" w:rsidRDefault="006365DE" w:rsidP="006365DE">
      <w:pPr>
        <w:tabs>
          <w:tab w:val="num" w:pos="0"/>
        </w:tabs>
        <w:ind w:hanging="500"/>
        <w:rPr>
          <w:sz w:val="22"/>
          <w:szCs w:val="22"/>
        </w:rPr>
      </w:pPr>
    </w:p>
    <w:p w:rsidR="006365DE" w:rsidRPr="00184DC9" w:rsidRDefault="00266FC9" w:rsidP="006365DE">
      <w:pPr>
        <w:ind w:left="-500"/>
        <w:rPr>
          <w:sz w:val="22"/>
          <w:szCs w:val="22"/>
        </w:rPr>
      </w:pPr>
      <w:r>
        <w:rPr>
          <w:sz w:val="22"/>
          <w:szCs w:val="22"/>
        </w:rPr>
        <w:t>3</w:t>
      </w:r>
      <w:r w:rsidR="006365DE" w:rsidRPr="00184DC9">
        <w:rPr>
          <w:sz w:val="22"/>
          <w:szCs w:val="22"/>
        </w:rPr>
        <w:t>.</w:t>
      </w:r>
      <w:r w:rsidR="006365DE">
        <w:rPr>
          <w:sz w:val="22"/>
          <w:szCs w:val="22"/>
        </w:rPr>
        <w:t>3</w:t>
      </w:r>
      <w:r w:rsidR="006D36BD">
        <w:rPr>
          <w:sz w:val="22"/>
          <w:szCs w:val="22"/>
        </w:rPr>
        <w:t>.</w:t>
      </w:r>
      <w:r w:rsidR="006365DE" w:rsidRPr="00184DC9">
        <w:rPr>
          <w:sz w:val="22"/>
          <w:szCs w:val="22"/>
        </w:rPr>
        <w:t xml:space="preserve"> </w:t>
      </w:r>
      <w:r w:rsidR="006365DE">
        <w:rPr>
          <w:sz w:val="22"/>
          <w:szCs w:val="22"/>
        </w:rPr>
        <w:tab/>
      </w:r>
      <w:r w:rsidR="006365DE" w:rsidRPr="002C586A">
        <w:rPr>
          <w:sz w:val="22"/>
          <w:szCs w:val="22"/>
          <w:highlight w:val="yellow"/>
        </w:rPr>
        <w:t>Zorgmanager</w:t>
      </w:r>
    </w:p>
    <w:p w:rsidR="006365DE" w:rsidRDefault="006365DE" w:rsidP="006365DE">
      <w:pPr>
        <w:jc w:val="center"/>
        <w:rPr>
          <w:b/>
        </w:rPr>
        <w:sectPr w:rsidR="006365DE" w:rsidSect="002972D4">
          <w:headerReference w:type="default" r:id="rId11"/>
          <w:pgSz w:w="11906" w:h="16838" w:code="9"/>
          <w:pgMar w:top="136" w:right="1700" w:bottom="1418" w:left="1418" w:header="0" w:footer="567" w:gutter="0"/>
          <w:cols w:space="708"/>
          <w:noEndnote/>
          <w:docGrid w:linePitch="272"/>
        </w:sectPr>
      </w:pPr>
    </w:p>
    <w:p w:rsidR="006365DE" w:rsidRPr="00554536" w:rsidRDefault="006365DE" w:rsidP="006365DE">
      <w:pPr>
        <w:rPr>
          <w:i/>
          <w:sz w:val="22"/>
          <w:szCs w:val="22"/>
        </w:rPr>
      </w:pPr>
      <w:r w:rsidRPr="00554536">
        <w:rPr>
          <w:i/>
          <w:sz w:val="22"/>
          <w:szCs w:val="22"/>
        </w:rPr>
        <w:lastRenderedPageBreak/>
        <w:t>Ik heb de informatie over dit voorgenomen onderzoek beoordeeld en ben van mening dat voorgenomen onderzoek kan plaatsvinden.</w:t>
      </w:r>
    </w:p>
    <w:p w:rsidR="006365DE" w:rsidRDefault="006365DE" w:rsidP="006365DE">
      <w:pPr>
        <w:rPr>
          <w:sz w:val="22"/>
          <w:szCs w:val="22"/>
        </w:rPr>
      </w:pPr>
    </w:p>
    <w:p w:rsidR="006365DE" w:rsidRPr="006C4CC1" w:rsidRDefault="006365DE" w:rsidP="006365DE">
      <w:pPr>
        <w:pStyle w:val="Plattetekstinspringen"/>
        <w:tabs>
          <w:tab w:val="num" w:pos="360"/>
        </w:tabs>
        <w:ind w:left="0" w:hanging="500"/>
        <w:rPr>
          <w:sz w:val="22"/>
          <w:szCs w:val="22"/>
          <w:lang w:val="nl-NL"/>
        </w:rPr>
      </w:pPr>
      <w:r>
        <w:rPr>
          <w:sz w:val="22"/>
          <w:szCs w:val="22"/>
        </w:rPr>
        <w:tab/>
        <w:t>Naam zorgmanager</w:t>
      </w:r>
      <w:r>
        <w:rPr>
          <w:sz w:val="22"/>
          <w:szCs w:val="22"/>
        </w:rPr>
        <w:tab/>
      </w:r>
      <w:r>
        <w:rPr>
          <w:sz w:val="22"/>
          <w:szCs w:val="22"/>
        </w:rPr>
        <w:tab/>
        <w:t>:</w:t>
      </w:r>
      <w:r w:rsidR="006C4CC1">
        <w:rPr>
          <w:sz w:val="22"/>
          <w:szCs w:val="22"/>
          <w:lang w:val="nl-NL"/>
        </w:rPr>
        <w:t xml:space="preserve"> mevr. K. de Haan</w:t>
      </w:r>
    </w:p>
    <w:p w:rsidR="006365DE" w:rsidRDefault="006365DE" w:rsidP="006365DE">
      <w:pPr>
        <w:pStyle w:val="Plattetekstinspringen"/>
        <w:tabs>
          <w:tab w:val="num" w:pos="360"/>
        </w:tabs>
        <w:ind w:left="0" w:hanging="500"/>
        <w:rPr>
          <w:sz w:val="22"/>
          <w:szCs w:val="22"/>
        </w:rPr>
      </w:pPr>
      <w:r>
        <w:rPr>
          <w:sz w:val="22"/>
          <w:szCs w:val="22"/>
        </w:rPr>
        <w:tab/>
        <w:t>Datum</w:t>
      </w:r>
      <w:r>
        <w:rPr>
          <w:sz w:val="22"/>
          <w:szCs w:val="22"/>
        </w:rPr>
        <w:tab/>
      </w:r>
      <w:r>
        <w:rPr>
          <w:sz w:val="22"/>
          <w:szCs w:val="22"/>
        </w:rPr>
        <w:tab/>
      </w:r>
      <w:r>
        <w:rPr>
          <w:sz w:val="22"/>
          <w:szCs w:val="22"/>
        </w:rPr>
        <w:tab/>
      </w:r>
      <w:r>
        <w:rPr>
          <w:sz w:val="22"/>
          <w:szCs w:val="22"/>
        </w:rPr>
        <w:tab/>
        <w:t>:</w:t>
      </w:r>
    </w:p>
    <w:p w:rsidR="006365DE" w:rsidRDefault="006365DE" w:rsidP="006365DE">
      <w:pPr>
        <w:pStyle w:val="Plattetekstinspringen"/>
        <w:tabs>
          <w:tab w:val="num" w:pos="360"/>
        </w:tabs>
        <w:ind w:left="0" w:hanging="500"/>
        <w:rPr>
          <w:sz w:val="22"/>
          <w:szCs w:val="22"/>
        </w:rPr>
      </w:pPr>
      <w:r>
        <w:tab/>
      </w:r>
      <w:r w:rsidRPr="0015376D">
        <w:rPr>
          <w:sz w:val="22"/>
          <w:szCs w:val="22"/>
        </w:rPr>
        <w:t>Handtekening</w:t>
      </w:r>
      <w:r>
        <w:rPr>
          <w:sz w:val="22"/>
          <w:szCs w:val="22"/>
        </w:rPr>
        <w:tab/>
      </w:r>
      <w:r>
        <w:rPr>
          <w:sz w:val="22"/>
          <w:szCs w:val="22"/>
        </w:rPr>
        <w:tab/>
      </w:r>
      <w:r>
        <w:rPr>
          <w:sz w:val="22"/>
          <w:szCs w:val="22"/>
        </w:rPr>
        <w:tab/>
      </w:r>
      <w:r w:rsidRPr="0015376D">
        <w:rPr>
          <w:sz w:val="22"/>
          <w:szCs w:val="22"/>
        </w:rPr>
        <w:t>:</w:t>
      </w:r>
    </w:p>
    <w:p w:rsidR="006365DE" w:rsidRDefault="006365DE" w:rsidP="006365DE">
      <w:pPr>
        <w:rPr>
          <w:sz w:val="22"/>
          <w:szCs w:val="22"/>
        </w:rPr>
      </w:pPr>
    </w:p>
    <w:p w:rsidR="006365DE" w:rsidRDefault="006365DE" w:rsidP="006365DE">
      <w:pPr>
        <w:pStyle w:val="Plattetekstinspringen"/>
        <w:tabs>
          <w:tab w:val="num" w:pos="360"/>
        </w:tabs>
        <w:ind w:left="0" w:hanging="500"/>
        <w:rPr>
          <w:sz w:val="22"/>
          <w:szCs w:val="22"/>
        </w:rPr>
      </w:pPr>
    </w:p>
    <w:p w:rsidR="006365DE" w:rsidRDefault="006365DE" w:rsidP="006365DE">
      <w:pPr>
        <w:pStyle w:val="Plattetekstinspringen"/>
        <w:tabs>
          <w:tab w:val="num" w:pos="360"/>
        </w:tabs>
        <w:ind w:left="0" w:hanging="500"/>
        <w:rPr>
          <w:sz w:val="22"/>
          <w:szCs w:val="22"/>
        </w:rPr>
      </w:pPr>
    </w:p>
    <w:p w:rsidR="006365DE" w:rsidRDefault="006365DE" w:rsidP="006365DE">
      <w:pPr>
        <w:pStyle w:val="Plattetekstinspringen"/>
        <w:tabs>
          <w:tab w:val="num" w:pos="360"/>
        </w:tabs>
        <w:ind w:left="0" w:hanging="500"/>
        <w:rPr>
          <w:b/>
          <w:sz w:val="22"/>
          <w:szCs w:val="22"/>
        </w:rPr>
      </w:pPr>
      <w:r w:rsidRPr="003554B5">
        <w:rPr>
          <w:b/>
          <w:sz w:val="22"/>
          <w:szCs w:val="22"/>
        </w:rPr>
        <w:tab/>
      </w:r>
    </w:p>
    <w:p w:rsidR="006365DE" w:rsidRDefault="006365DE" w:rsidP="006365DE">
      <w:pPr>
        <w:pStyle w:val="Plattetekstinspringen"/>
        <w:tabs>
          <w:tab w:val="num" w:pos="360"/>
        </w:tabs>
        <w:ind w:left="0" w:hanging="500"/>
        <w:rPr>
          <w:b/>
          <w:sz w:val="22"/>
          <w:szCs w:val="22"/>
        </w:rPr>
      </w:pPr>
    </w:p>
    <w:p w:rsidR="00170723" w:rsidRPr="004B1039" w:rsidRDefault="006365DE" w:rsidP="00D244ED">
      <w:pPr>
        <w:pStyle w:val="Plattetekstinspringen"/>
        <w:tabs>
          <w:tab w:val="num" w:pos="360"/>
        </w:tabs>
        <w:ind w:left="-500" w:firstLine="0"/>
        <w:rPr>
          <w:rFonts w:cs="Arial"/>
          <w:b/>
          <w:sz w:val="22"/>
          <w:szCs w:val="22"/>
        </w:rPr>
      </w:pPr>
      <w:r w:rsidRPr="003554B5">
        <w:rPr>
          <w:b/>
          <w:sz w:val="22"/>
          <w:szCs w:val="22"/>
        </w:rPr>
        <w:t xml:space="preserve">Let op: Een onvolledig ingevuld formulier kan helaas niet in behandeling </w:t>
      </w:r>
      <w:r>
        <w:rPr>
          <w:b/>
          <w:sz w:val="22"/>
          <w:szCs w:val="22"/>
        </w:rPr>
        <w:t xml:space="preserve">worden </w:t>
      </w:r>
      <w:r w:rsidRPr="003554B5">
        <w:rPr>
          <w:b/>
          <w:sz w:val="22"/>
          <w:szCs w:val="22"/>
        </w:rPr>
        <w:t>genomen en levert dus vertraging op in het beoordelingsproces van de BCWO</w:t>
      </w:r>
      <w:r>
        <w:rPr>
          <w:b/>
          <w:sz w:val="22"/>
          <w:szCs w:val="22"/>
        </w:rPr>
        <w:t>!</w:t>
      </w:r>
    </w:p>
    <w:p w:rsidR="00170723" w:rsidRPr="004B1039" w:rsidRDefault="00170723" w:rsidP="00AD7F0D">
      <w:pPr>
        <w:tabs>
          <w:tab w:val="left" w:pos="300"/>
        </w:tabs>
        <w:ind w:hanging="400"/>
        <w:rPr>
          <w:rFonts w:cs="Arial"/>
          <w:b/>
          <w:sz w:val="22"/>
          <w:szCs w:val="22"/>
        </w:rPr>
      </w:pPr>
    </w:p>
    <w:p w:rsidR="00D244ED" w:rsidRPr="00D244ED" w:rsidRDefault="00D244ED" w:rsidP="00D244ED">
      <w:pPr>
        <w:pStyle w:val="Plattetekstinspringen"/>
        <w:tabs>
          <w:tab w:val="num" w:pos="360"/>
        </w:tabs>
        <w:ind w:left="-500" w:firstLine="0"/>
        <w:rPr>
          <w:i/>
          <w:sz w:val="22"/>
          <w:szCs w:val="22"/>
        </w:rPr>
      </w:pPr>
      <w:r w:rsidRPr="00D244ED">
        <w:rPr>
          <w:sz w:val="22"/>
          <w:szCs w:val="22"/>
        </w:rPr>
        <w:t xml:space="preserve">Lever het complete onderzoeksdossier (zie </w:t>
      </w:r>
      <w:r w:rsidRPr="00D244ED">
        <w:rPr>
          <w:i/>
          <w:sz w:val="22"/>
          <w:szCs w:val="22"/>
        </w:rPr>
        <w:t>F06 checklist aanmelden niet WMO-plichtig onderzoek</w:t>
      </w:r>
      <w:r w:rsidRPr="00D244ED">
        <w:rPr>
          <w:sz w:val="22"/>
          <w:szCs w:val="22"/>
        </w:rPr>
        <w:t xml:space="preserve">) in 6-voud in papieren vorm (locatie </w:t>
      </w:r>
      <w:proofErr w:type="spellStart"/>
      <w:r w:rsidRPr="00D244ED">
        <w:rPr>
          <w:sz w:val="22"/>
          <w:szCs w:val="22"/>
        </w:rPr>
        <w:t>Galvanistraat</w:t>
      </w:r>
      <w:proofErr w:type="spellEnd"/>
      <w:r w:rsidRPr="00D244ED">
        <w:rPr>
          <w:sz w:val="22"/>
          <w:szCs w:val="22"/>
        </w:rPr>
        <w:t xml:space="preserve"> 7) en 1-maal digitaal (researchunit@zgv.nl) bij de Research Unit in.</w:t>
      </w:r>
    </w:p>
    <w:p w:rsidR="00170723" w:rsidRPr="004B1039" w:rsidRDefault="00170723" w:rsidP="00AD7F0D">
      <w:pPr>
        <w:tabs>
          <w:tab w:val="left" w:pos="300"/>
        </w:tabs>
        <w:ind w:hanging="400"/>
        <w:rPr>
          <w:rFonts w:cs="Arial"/>
          <w:b/>
          <w:sz w:val="22"/>
          <w:szCs w:val="22"/>
        </w:rPr>
      </w:pPr>
    </w:p>
    <w:p w:rsidR="00903014" w:rsidRPr="004B1039" w:rsidRDefault="00903014" w:rsidP="00903014">
      <w:pPr>
        <w:rPr>
          <w:rFonts w:cs="Arial"/>
          <w:sz w:val="22"/>
          <w:szCs w:val="22"/>
        </w:rPr>
      </w:pPr>
    </w:p>
    <w:p w:rsidR="00903014" w:rsidRPr="004B1039" w:rsidRDefault="00903014" w:rsidP="00903014">
      <w:pPr>
        <w:rPr>
          <w:rFonts w:cs="Arial"/>
          <w:sz w:val="22"/>
          <w:szCs w:val="22"/>
        </w:rPr>
      </w:pPr>
    </w:p>
    <w:p w:rsidR="00124CD5" w:rsidRPr="004B1039" w:rsidRDefault="00124CD5" w:rsidP="00124CD5">
      <w:pPr>
        <w:ind w:hanging="400"/>
        <w:rPr>
          <w:rFonts w:cs="Arial"/>
          <w:sz w:val="22"/>
          <w:szCs w:val="22"/>
        </w:rPr>
      </w:pPr>
      <w:r w:rsidRPr="004B1039">
        <w:rPr>
          <w:rFonts w:cs="Arial"/>
          <w:sz w:val="22"/>
          <w:szCs w:val="22"/>
        </w:rPr>
        <w:tab/>
      </w:r>
    </w:p>
    <w:sectPr w:rsidR="00124CD5" w:rsidRPr="004B1039" w:rsidSect="00903014">
      <w:headerReference w:type="default" r:id="rId12"/>
      <w:footerReference w:type="default" r:id="rId13"/>
      <w:type w:val="continuous"/>
      <w:pgSz w:w="11906" w:h="16838" w:code="9"/>
      <w:pgMar w:top="272" w:right="1106" w:bottom="227" w:left="1418" w:header="851" w:footer="397" w:gutter="0"/>
      <w:cols w:space="853"/>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048" w:rsidRDefault="00226048">
      <w:r>
        <w:separator/>
      </w:r>
    </w:p>
  </w:endnote>
  <w:endnote w:type="continuationSeparator" w:id="0">
    <w:p w:rsidR="00226048" w:rsidRDefault="002260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48" w:rsidRPr="00147CCA" w:rsidRDefault="00226048" w:rsidP="0027363D">
    <w:pPr>
      <w:pStyle w:val="Voettekst"/>
      <w:pBdr>
        <w:top w:val="single" w:sz="4" w:space="1" w:color="auto"/>
      </w:pBdr>
      <w:tabs>
        <w:tab w:val="clear" w:pos="9072"/>
        <w:tab w:val="right" w:pos="9356"/>
      </w:tabs>
      <w:ind w:right="-2626"/>
      <w:rPr>
        <w:i/>
        <w:sz w:val="18"/>
        <w:szCs w:val="18"/>
      </w:rPr>
    </w:pPr>
    <w:r>
      <w:rPr>
        <w:i/>
        <w:sz w:val="18"/>
        <w:szCs w:val="18"/>
      </w:rPr>
      <w:t xml:space="preserve">Research Unit, </w:t>
    </w:r>
    <w:r w:rsidRPr="00147CCA">
      <w:rPr>
        <w:i/>
        <w:sz w:val="18"/>
        <w:szCs w:val="18"/>
      </w:rPr>
      <w:t>Ziekenhuis Gelderse Vallei</w:t>
    </w:r>
    <w:r w:rsidRPr="00147CCA">
      <w:rPr>
        <w:i/>
        <w:sz w:val="18"/>
        <w:szCs w:val="18"/>
      </w:rPr>
      <w:tab/>
    </w:r>
    <w:r>
      <w:rPr>
        <w:i/>
        <w:sz w:val="18"/>
        <w:szCs w:val="18"/>
      </w:rPr>
      <w:tab/>
    </w:r>
  </w:p>
  <w:p w:rsidR="00226048" w:rsidRDefault="00226048" w:rsidP="0027363D">
    <w:pPr>
      <w:pStyle w:val="Voettekst"/>
    </w:pPr>
    <w:r w:rsidRPr="00147CCA">
      <w:rPr>
        <w:i/>
        <w:sz w:val="18"/>
        <w:szCs w:val="18"/>
      </w:rPr>
      <w:t>F02 aanmeldingsformulier niet WMO</w:t>
    </w:r>
    <w:r>
      <w:rPr>
        <w:i/>
        <w:sz w:val="18"/>
        <w:szCs w:val="18"/>
      </w:rPr>
      <w:t>-</w:t>
    </w:r>
    <w:r w:rsidRPr="00147CCA">
      <w:rPr>
        <w:i/>
        <w:sz w:val="18"/>
        <w:szCs w:val="18"/>
      </w:rPr>
      <w:t>plichtig onderzoek_versie201</w:t>
    </w:r>
    <w:r>
      <w:rPr>
        <w:i/>
        <w:sz w:val="18"/>
        <w:szCs w:val="18"/>
      </w:rPr>
      <w:t xml:space="preserve">50619.doc </w:t>
    </w:r>
    <w:r>
      <w:rPr>
        <w:i/>
        <w:sz w:val="18"/>
        <w:szCs w:val="18"/>
      </w:rPr>
      <w:tab/>
    </w:r>
    <w:r w:rsidRPr="008B641B">
      <w:rPr>
        <w:i/>
        <w:sz w:val="18"/>
        <w:szCs w:val="18"/>
      </w:rPr>
      <w:t xml:space="preserve">Pagina </w:t>
    </w:r>
    <w:r w:rsidRPr="008B641B">
      <w:rPr>
        <w:i/>
        <w:sz w:val="18"/>
        <w:szCs w:val="18"/>
      </w:rPr>
      <w:fldChar w:fldCharType="begin"/>
    </w:r>
    <w:r w:rsidRPr="008B641B">
      <w:rPr>
        <w:i/>
        <w:sz w:val="18"/>
        <w:szCs w:val="18"/>
      </w:rPr>
      <w:instrText xml:space="preserve"> PAGE </w:instrText>
    </w:r>
    <w:r w:rsidRPr="008B641B">
      <w:rPr>
        <w:i/>
        <w:sz w:val="18"/>
        <w:szCs w:val="18"/>
      </w:rPr>
      <w:fldChar w:fldCharType="separate"/>
    </w:r>
    <w:r w:rsidR="00B3415F">
      <w:rPr>
        <w:i/>
        <w:noProof/>
        <w:sz w:val="18"/>
        <w:szCs w:val="18"/>
      </w:rPr>
      <w:t>5</w:t>
    </w:r>
    <w:r w:rsidRPr="008B641B">
      <w:rPr>
        <w:i/>
        <w:sz w:val="18"/>
        <w:szCs w:val="18"/>
      </w:rPr>
      <w:fldChar w:fldCharType="end"/>
    </w:r>
    <w:r w:rsidRPr="008B641B">
      <w:rPr>
        <w:i/>
        <w:sz w:val="18"/>
        <w:szCs w:val="18"/>
      </w:rPr>
      <w:t xml:space="preserve"> van </w:t>
    </w:r>
    <w:r w:rsidRPr="008B641B">
      <w:rPr>
        <w:i/>
        <w:sz w:val="18"/>
        <w:szCs w:val="18"/>
      </w:rPr>
      <w:fldChar w:fldCharType="begin"/>
    </w:r>
    <w:r w:rsidRPr="008B641B">
      <w:rPr>
        <w:i/>
        <w:sz w:val="18"/>
        <w:szCs w:val="18"/>
      </w:rPr>
      <w:instrText xml:space="preserve"> NUMPAGES </w:instrText>
    </w:r>
    <w:r w:rsidRPr="008B641B">
      <w:rPr>
        <w:i/>
        <w:sz w:val="18"/>
        <w:szCs w:val="18"/>
      </w:rPr>
      <w:fldChar w:fldCharType="separate"/>
    </w:r>
    <w:r w:rsidR="00B3415F">
      <w:rPr>
        <w:i/>
        <w:noProof/>
        <w:sz w:val="18"/>
        <w:szCs w:val="18"/>
      </w:rPr>
      <w:t>5</w:t>
    </w:r>
    <w:r w:rsidRPr="008B641B">
      <w:rPr>
        <w:i/>
        <w:sz w:val="18"/>
        <w:szCs w:val="18"/>
      </w:rPr>
      <w:fldChar w:fldCharType="end"/>
    </w:r>
    <w:r w:rsidRPr="00147CCA">
      <w:rPr>
        <w:i/>
        <w:snapToGrid w:val="0"/>
        <w:sz w:val="18"/>
        <w:szCs w:val="18"/>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48" w:rsidRDefault="00226048" w:rsidP="00FE2CF3">
    <w:pPr>
      <w:pStyle w:val="Voettekst"/>
      <w:pBdr>
        <w:top w:val="single" w:sz="4" w:space="1" w:color="auto"/>
      </w:pBdr>
      <w:tabs>
        <w:tab w:val="clear" w:pos="9072"/>
        <w:tab w:val="right" w:pos="9356"/>
      </w:tabs>
      <w:ind w:right="-2626"/>
      <w:rPr>
        <w:sz w:val="16"/>
      </w:rPr>
    </w:pPr>
    <w:r>
      <w:rPr>
        <w:snapToGrid w:val="0"/>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048" w:rsidRDefault="00226048">
      <w:r>
        <w:separator/>
      </w:r>
    </w:p>
  </w:footnote>
  <w:footnote w:type="continuationSeparator" w:id="0">
    <w:p w:rsidR="00226048" w:rsidRDefault="002260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48" w:rsidRDefault="00226048" w:rsidP="002D77B5">
    <w:pPr>
      <w:pStyle w:val="Titel"/>
      <w:jc w:val="left"/>
      <w:rPr>
        <w:b w:val="0"/>
        <w:spacing w:val="-2"/>
        <w:sz w:val="22"/>
        <w:szCs w:val="22"/>
        <w:u w:val="single"/>
      </w:rPr>
    </w:pPr>
  </w:p>
  <w:p w:rsidR="00226048" w:rsidRDefault="00226048" w:rsidP="00071E39">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55.5pt">
          <v:imagedata r:id="rId1" o:title="Logo 3 cm web"/>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48" w:rsidRDefault="00226048" w:rsidP="002D77B5">
    <w:pPr>
      <w:pStyle w:val="Titel"/>
      <w:jc w:val="left"/>
      <w:rPr>
        <w:b w:val="0"/>
        <w:spacing w:val="-2"/>
        <w:sz w:val="22"/>
        <w:szCs w:val="22"/>
        <w:u w:val="single"/>
      </w:rPr>
    </w:pPr>
  </w:p>
  <w:p w:rsidR="00226048" w:rsidRDefault="00226048" w:rsidP="002D77B5">
    <w:pPr>
      <w:pStyle w:val="Titel"/>
      <w:jc w:val="left"/>
      <w:rPr>
        <w:b w:val="0"/>
        <w:spacing w:val="-2"/>
        <w:sz w:val="22"/>
        <w:szCs w:val="22"/>
        <w:u w:val="single"/>
      </w:rPr>
    </w:pPr>
  </w:p>
  <w:p w:rsidR="00226048" w:rsidRDefault="00226048" w:rsidP="00071E39">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75pt;height:55.5pt">
          <v:imagedata r:id="rId1" o:title="Logo 3 cm web"/>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48" w:rsidRDefault="00226048">
    <w:pPr>
      <w:pStyle w:val="Koptekst"/>
    </w:pPr>
    <w:r w:rsidRPr="00E27C7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67.6pt;margin-top:-33.55pt;width:156.75pt;height:57.75pt;z-index:251657728" fillcolor="window">
          <v:imagedata r:id="rId1" o:title="Geld-Vallei 4 cm"/>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7636"/>
    <w:multiLevelType w:val="singleLevel"/>
    <w:tmpl w:val="75E8CD8A"/>
    <w:lvl w:ilvl="0">
      <w:start w:val="1"/>
      <w:numFmt w:val="lowerLetter"/>
      <w:lvlText w:val="%1."/>
      <w:lvlJc w:val="left"/>
      <w:pPr>
        <w:tabs>
          <w:tab w:val="num" w:pos="644"/>
        </w:tabs>
        <w:ind w:left="644" w:hanging="360"/>
      </w:pPr>
      <w:rPr>
        <w:rFonts w:hint="default"/>
      </w:rPr>
    </w:lvl>
  </w:abstractNum>
  <w:abstractNum w:abstractNumId="1">
    <w:nsid w:val="0D120B5E"/>
    <w:multiLevelType w:val="hybridMultilevel"/>
    <w:tmpl w:val="B6F4387C"/>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77D4B49"/>
    <w:multiLevelType w:val="hybridMultilevel"/>
    <w:tmpl w:val="1974C87C"/>
    <w:lvl w:ilvl="0" w:tplc="171A857C">
      <w:start w:val="2"/>
      <w:numFmt w:val="bullet"/>
      <w:lvlText w:val="-"/>
      <w:lvlJc w:val="left"/>
      <w:pPr>
        <w:ind w:left="1584" w:hanging="360"/>
      </w:pPr>
      <w:rPr>
        <w:rFonts w:ascii="Arial" w:eastAsia="Times New Roman" w:hAnsi="Arial" w:cs="Arial" w:hint="default"/>
      </w:rPr>
    </w:lvl>
    <w:lvl w:ilvl="1" w:tplc="04130003" w:tentative="1">
      <w:start w:val="1"/>
      <w:numFmt w:val="bullet"/>
      <w:lvlText w:val="o"/>
      <w:lvlJc w:val="left"/>
      <w:pPr>
        <w:ind w:left="2304" w:hanging="360"/>
      </w:pPr>
      <w:rPr>
        <w:rFonts w:ascii="Courier New" w:hAnsi="Courier New" w:cs="Courier New" w:hint="default"/>
      </w:rPr>
    </w:lvl>
    <w:lvl w:ilvl="2" w:tplc="04130005" w:tentative="1">
      <w:start w:val="1"/>
      <w:numFmt w:val="bullet"/>
      <w:lvlText w:val=""/>
      <w:lvlJc w:val="left"/>
      <w:pPr>
        <w:ind w:left="3024" w:hanging="360"/>
      </w:pPr>
      <w:rPr>
        <w:rFonts w:ascii="Wingdings" w:hAnsi="Wingdings" w:hint="default"/>
      </w:rPr>
    </w:lvl>
    <w:lvl w:ilvl="3" w:tplc="04130001" w:tentative="1">
      <w:start w:val="1"/>
      <w:numFmt w:val="bullet"/>
      <w:lvlText w:val=""/>
      <w:lvlJc w:val="left"/>
      <w:pPr>
        <w:ind w:left="3744" w:hanging="360"/>
      </w:pPr>
      <w:rPr>
        <w:rFonts w:ascii="Symbol" w:hAnsi="Symbol" w:hint="default"/>
      </w:rPr>
    </w:lvl>
    <w:lvl w:ilvl="4" w:tplc="04130003" w:tentative="1">
      <w:start w:val="1"/>
      <w:numFmt w:val="bullet"/>
      <w:lvlText w:val="o"/>
      <w:lvlJc w:val="left"/>
      <w:pPr>
        <w:ind w:left="4464" w:hanging="360"/>
      </w:pPr>
      <w:rPr>
        <w:rFonts w:ascii="Courier New" w:hAnsi="Courier New" w:cs="Courier New" w:hint="default"/>
      </w:rPr>
    </w:lvl>
    <w:lvl w:ilvl="5" w:tplc="04130005" w:tentative="1">
      <w:start w:val="1"/>
      <w:numFmt w:val="bullet"/>
      <w:lvlText w:val=""/>
      <w:lvlJc w:val="left"/>
      <w:pPr>
        <w:ind w:left="5184" w:hanging="360"/>
      </w:pPr>
      <w:rPr>
        <w:rFonts w:ascii="Wingdings" w:hAnsi="Wingdings" w:hint="default"/>
      </w:rPr>
    </w:lvl>
    <w:lvl w:ilvl="6" w:tplc="04130001" w:tentative="1">
      <w:start w:val="1"/>
      <w:numFmt w:val="bullet"/>
      <w:lvlText w:val=""/>
      <w:lvlJc w:val="left"/>
      <w:pPr>
        <w:ind w:left="5904" w:hanging="360"/>
      </w:pPr>
      <w:rPr>
        <w:rFonts w:ascii="Symbol" w:hAnsi="Symbol" w:hint="default"/>
      </w:rPr>
    </w:lvl>
    <w:lvl w:ilvl="7" w:tplc="04130003" w:tentative="1">
      <w:start w:val="1"/>
      <w:numFmt w:val="bullet"/>
      <w:lvlText w:val="o"/>
      <w:lvlJc w:val="left"/>
      <w:pPr>
        <w:ind w:left="6624" w:hanging="360"/>
      </w:pPr>
      <w:rPr>
        <w:rFonts w:ascii="Courier New" w:hAnsi="Courier New" w:cs="Courier New" w:hint="default"/>
      </w:rPr>
    </w:lvl>
    <w:lvl w:ilvl="8" w:tplc="04130005" w:tentative="1">
      <w:start w:val="1"/>
      <w:numFmt w:val="bullet"/>
      <w:lvlText w:val=""/>
      <w:lvlJc w:val="left"/>
      <w:pPr>
        <w:ind w:left="7344" w:hanging="360"/>
      </w:pPr>
      <w:rPr>
        <w:rFonts w:ascii="Wingdings" w:hAnsi="Wingdings" w:hint="default"/>
      </w:rPr>
    </w:lvl>
  </w:abstractNum>
  <w:abstractNum w:abstractNumId="3">
    <w:nsid w:val="183F6C94"/>
    <w:multiLevelType w:val="multilevel"/>
    <w:tmpl w:val="85B269C2"/>
    <w:lvl w:ilvl="0">
      <w:start w:val="1"/>
      <w:numFmt w:val="decimal"/>
      <w:lvlText w:val="%1"/>
      <w:lvlJc w:val="left"/>
      <w:pPr>
        <w:ind w:left="495" w:hanging="495"/>
      </w:pPr>
      <w:rPr>
        <w:rFonts w:hint="default"/>
      </w:rPr>
    </w:lvl>
    <w:lvl w:ilvl="1">
      <w:start w:val="1"/>
      <w:numFmt w:val="decimal"/>
      <w:lvlText w:val="%1.%2"/>
      <w:lvlJc w:val="left"/>
      <w:pPr>
        <w:ind w:left="-5" w:hanging="495"/>
      </w:pPr>
      <w:rPr>
        <w:rFonts w:hint="default"/>
      </w:rPr>
    </w:lvl>
    <w:lvl w:ilvl="2">
      <w:start w:val="1"/>
      <w:numFmt w:val="decimal"/>
      <w:lvlText w:val="%1.%2.%3"/>
      <w:lvlJc w:val="left"/>
      <w:pPr>
        <w:ind w:left="-28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920" w:hanging="1080"/>
      </w:pPr>
      <w:rPr>
        <w:rFonts w:hint="default"/>
      </w:rPr>
    </w:lvl>
    <w:lvl w:ilvl="5">
      <w:start w:val="1"/>
      <w:numFmt w:val="decimal"/>
      <w:lvlText w:val="%1.%2.%3.%4.%5.%6"/>
      <w:lvlJc w:val="left"/>
      <w:pPr>
        <w:ind w:left="-142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2060" w:hanging="1440"/>
      </w:pPr>
      <w:rPr>
        <w:rFonts w:hint="default"/>
      </w:rPr>
    </w:lvl>
    <w:lvl w:ilvl="8">
      <w:start w:val="1"/>
      <w:numFmt w:val="decimal"/>
      <w:lvlText w:val="%1.%2.%3.%4.%5.%6.%7.%8.%9"/>
      <w:lvlJc w:val="left"/>
      <w:pPr>
        <w:ind w:left="-2200" w:hanging="1800"/>
      </w:pPr>
      <w:rPr>
        <w:rFonts w:hint="default"/>
      </w:rPr>
    </w:lvl>
  </w:abstractNum>
  <w:abstractNum w:abstractNumId="4">
    <w:nsid w:val="1D5C0E11"/>
    <w:multiLevelType w:val="hybridMultilevel"/>
    <w:tmpl w:val="BF0474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03B35FB"/>
    <w:multiLevelType w:val="singleLevel"/>
    <w:tmpl w:val="F3606434"/>
    <w:lvl w:ilvl="0">
      <w:start w:val="1"/>
      <w:numFmt w:val="bullet"/>
      <w:lvlText w:val=""/>
      <w:lvlJc w:val="left"/>
      <w:pPr>
        <w:tabs>
          <w:tab w:val="num" w:pos="360"/>
        </w:tabs>
        <w:ind w:left="360" w:hanging="360"/>
      </w:pPr>
      <w:rPr>
        <w:rFonts w:ascii="Symbol" w:hAnsi="Symbol" w:hint="default"/>
      </w:rPr>
    </w:lvl>
  </w:abstractNum>
  <w:abstractNum w:abstractNumId="6">
    <w:nsid w:val="21016639"/>
    <w:multiLevelType w:val="multilevel"/>
    <w:tmpl w:val="002A96FC"/>
    <w:lvl w:ilvl="0">
      <w:start w:val="1"/>
      <w:numFmt w:val="upperRoman"/>
      <w:lvlText w:val="%1."/>
      <w:lvlJc w:val="left"/>
      <w:pPr>
        <w:tabs>
          <w:tab w:val="num" w:pos="720"/>
        </w:tabs>
        <w:ind w:left="720" w:hanging="720"/>
      </w:pPr>
      <w:rPr>
        <w:rFonts w:hint="default"/>
      </w:rPr>
    </w:lvl>
    <w:lvl w:ilvl="1">
      <w:start w:val="7"/>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A023BE4"/>
    <w:multiLevelType w:val="hybridMultilevel"/>
    <w:tmpl w:val="167A92F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1BB20FE"/>
    <w:multiLevelType w:val="singleLevel"/>
    <w:tmpl w:val="F3606434"/>
    <w:lvl w:ilvl="0">
      <w:start w:val="1"/>
      <w:numFmt w:val="bullet"/>
      <w:lvlText w:val=""/>
      <w:lvlJc w:val="left"/>
      <w:pPr>
        <w:tabs>
          <w:tab w:val="num" w:pos="360"/>
        </w:tabs>
        <w:ind w:left="360" w:hanging="360"/>
      </w:pPr>
      <w:rPr>
        <w:rFonts w:ascii="Symbol" w:hAnsi="Symbol" w:hint="default"/>
      </w:rPr>
    </w:lvl>
  </w:abstractNum>
  <w:abstractNum w:abstractNumId="9">
    <w:nsid w:val="3C7F1DD9"/>
    <w:multiLevelType w:val="hybridMultilevel"/>
    <w:tmpl w:val="7568B060"/>
    <w:lvl w:ilvl="0" w:tplc="04130003">
      <w:start w:val="1"/>
      <w:numFmt w:val="bullet"/>
      <w:lvlText w:val="o"/>
      <w:lvlJc w:val="left"/>
      <w:pPr>
        <w:ind w:left="1428" w:hanging="360"/>
      </w:pPr>
      <w:rPr>
        <w:rFonts w:ascii="Courier New" w:hAnsi="Courier New" w:cs="Courier New"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nsid w:val="44F827F5"/>
    <w:multiLevelType w:val="multilevel"/>
    <w:tmpl w:val="C776951C"/>
    <w:lvl w:ilvl="0">
      <w:start w:val="1"/>
      <w:numFmt w:val="upperRoman"/>
      <w:lvlText w:val="%1."/>
      <w:lvlJc w:val="left"/>
      <w:pPr>
        <w:tabs>
          <w:tab w:val="num" w:pos="720"/>
        </w:tabs>
        <w:ind w:left="720" w:hanging="720"/>
      </w:pPr>
      <w:rPr>
        <w:rFonts w:hint="default"/>
      </w:rPr>
    </w:lvl>
    <w:lvl w:ilvl="1">
      <w:start w:val="10"/>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478579D5"/>
    <w:multiLevelType w:val="singleLevel"/>
    <w:tmpl w:val="74B004BA"/>
    <w:lvl w:ilvl="0">
      <w:start w:val="3"/>
      <w:numFmt w:val="upperRoman"/>
      <w:lvlText w:val="%1."/>
      <w:lvlJc w:val="left"/>
      <w:pPr>
        <w:tabs>
          <w:tab w:val="num" w:pos="720"/>
        </w:tabs>
        <w:ind w:left="360" w:hanging="360"/>
      </w:pPr>
    </w:lvl>
  </w:abstractNum>
  <w:abstractNum w:abstractNumId="12">
    <w:nsid w:val="50E94513"/>
    <w:multiLevelType w:val="multilevel"/>
    <w:tmpl w:val="0413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BC97D9F"/>
    <w:multiLevelType w:val="singleLevel"/>
    <w:tmpl w:val="F3606434"/>
    <w:lvl w:ilvl="0">
      <w:start w:val="1"/>
      <w:numFmt w:val="bullet"/>
      <w:lvlText w:val=""/>
      <w:lvlJc w:val="left"/>
      <w:pPr>
        <w:tabs>
          <w:tab w:val="num" w:pos="360"/>
        </w:tabs>
        <w:ind w:left="360" w:hanging="360"/>
      </w:pPr>
      <w:rPr>
        <w:rFonts w:ascii="Symbol" w:hAnsi="Symbol" w:hint="default"/>
      </w:rPr>
    </w:lvl>
  </w:abstractNum>
  <w:abstractNum w:abstractNumId="14">
    <w:nsid w:val="5D4D28B1"/>
    <w:multiLevelType w:val="singleLevel"/>
    <w:tmpl w:val="F3606434"/>
    <w:lvl w:ilvl="0">
      <w:start w:val="1"/>
      <w:numFmt w:val="bullet"/>
      <w:lvlText w:val=""/>
      <w:lvlJc w:val="left"/>
      <w:pPr>
        <w:tabs>
          <w:tab w:val="num" w:pos="360"/>
        </w:tabs>
        <w:ind w:left="360" w:hanging="360"/>
      </w:pPr>
      <w:rPr>
        <w:rFonts w:ascii="Symbol" w:hAnsi="Symbol" w:hint="default"/>
      </w:rPr>
    </w:lvl>
  </w:abstractNum>
  <w:abstractNum w:abstractNumId="15">
    <w:nsid w:val="67840604"/>
    <w:multiLevelType w:val="singleLevel"/>
    <w:tmpl w:val="E6DE7FFC"/>
    <w:lvl w:ilvl="0">
      <w:start w:val="1"/>
      <w:numFmt w:val="lowerLetter"/>
      <w:lvlText w:val="%1."/>
      <w:lvlJc w:val="left"/>
      <w:pPr>
        <w:tabs>
          <w:tab w:val="num" w:pos="644"/>
        </w:tabs>
        <w:ind w:left="644" w:hanging="360"/>
      </w:pPr>
      <w:rPr>
        <w:rFonts w:hint="default"/>
      </w:rPr>
    </w:lvl>
  </w:abstractNum>
  <w:abstractNum w:abstractNumId="16">
    <w:nsid w:val="71DE1C10"/>
    <w:multiLevelType w:val="hybridMultilevel"/>
    <w:tmpl w:val="760C2FB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6"/>
  </w:num>
  <w:num w:numId="2">
    <w:abstractNumId w:val="10"/>
  </w:num>
  <w:num w:numId="3">
    <w:abstractNumId w:val="14"/>
  </w:num>
  <w:num w:numId="4">
    <w:abstractNumId w:val="13"/>
  </w:num>
  <w:num w:numId="5">
    <w:abstractNumId w:val="0"/>
  </w:num>
  <w:num w:numId="6">
    <w:abstractNumId w:val="11"/>
  </w:num>
  <w:num w:numId="7">
    <w:abstractNumId w:val="15"/>
  </w:num>
  <w:num w:numId="8">
    <w:abstractNumId w:val="5"/>
  </w:num>
  <w:num w:numId="9">
    <w:abstractNumId w:val="8"/>
  </w:num>
  <w:num w:numId="10">
    <w:abstractNumId w:val="1"/>
  </w:num>
  <w:num w:numId="11">
    <w:abstractNumId w:val="4"/>
  </w:num>
  <w:num w:numId="12">
    <w:abstractNumId w:val="3"/>
  </w:num>
  <w:num w:numId="13">
    <w:abstractNumId w:val="12"/>
  </w:num>
  <w:num w:numId="14">
    <w:abstractNumId w:val="2"/>
  </w:num>
  <w:num w:numId="15">
    <w:abstractNumId w:val="7"/>
  </w:num>
  <w:num w:numId="16">
    <w:abstractNumId w:val="1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trackRevisions/>
  <w:doNotTrackMoves/>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6828"/>
    <w:rsid w:val="00023893"/>
    <w:rsid w:val="0005479E"/>
    <w:rsid w:val="000555B2"/>
    <w:rsid w:val="00071E39"/>
    <w:rsid w:val="00096341"/>
    <w:rsid w:val="000A0B29"/>
    <w:rsid w:val="000B752A"/>
    <w:rsid w:val="000E1859"/>
    <w:rsid w:val="000E45AD"/>
    <w:rsid w:val="00100D03"/>
    <w:rsid w:val="0012435B"/>
    <w:rsid w:val="00124CD5"/>
    <w:rsid w:val="00142CB3"/>
    <w:rsid w:val="00147CCA"/>
    <w:rsid w:val="001637C1"/>
    <w:rsid w:val="00170723"/>
    <w:rsid w:val="001B1673"/>
    <w:rsid w:val="001B7358"/>
    <w:rsid w:val="001E206B"/>
    <w:rsid w:val="001F4396"/>
    <w:rsid w:val="00210F4E"/>
    <w:rsid w:val="00226048"/>
    <w:rsid w:val="0023574D"/>
    <w:rsid w:val="00237CB4"/>
    <w:rsid w:val="00240BB5"/>
    <w:rsid w:val="00252725"/>
    <w:rsid w:val="00261563"/>
    <w:rsid w:val="00264ED2"/>
    <w:rsid w:val="002653E5"/>
    <w:rsid w:val="00266FC9"/>
    <w:rsid w:val="0027363D"/>
    <w:rsid w:val="00277B08"/>
    <w:rsid w:val="00284783"/>
    <w:rsid w:val="0028487F"/>
    <w:rsid w:val="00296AE5"/>
    <w:rsid w:val="002972D4"/>
    <w:rsid w:val="002A1EBD"/>
    <w:rsid w:val="002A7504"/>
    <w:rsid w:val="002B1BEB"/>
    <w:rsid w:val="002C586A"/>
    <w:rsid w:val="002D4F81"/>
    <w:rsid w:val="002D77B5"/>
    <w:rsid w:val="002F0EAE"/>
    <w:rsid w:val="002F6ADC"/>
    <w:rsid w:val="00331F95"/>
    <w:rsid w:val="0034047E"/>
    <w:rsid w:val="003526D3"/>
    <w:rsid w:val="00355DBC"/>
    <w:rsid w:val="00387033"/>
    <w:rsid w:val="00390C69"/>
    <w:rsid w:val="003923BB"/>
    <w:rsid w:val="003957FF"/>
    <w:rsid w:val="003A6828"/>
    <w:rsid w:val="003C6EB8"/>
    <w:rsid w:val="003C7A4D"/>
    <w:rsid w:val="003E77A4"/>
    <w:rsid w:val="00412A90"/>
    <w:rsid w:val="00423075"/>
    <w:rsid w:val="00431C28"/>
    <w:rsid w:val="00434E80"/>
    <w:rsid w:val="0047301B"/>
    <w:rsid w:val="004910B0"/>
    <w:rsid w:val="004A2102"/>
    <w:rsid w:val="004A4B4E"/>
    <w:rsid w:val="004B00FF"/>
    <w:rsid w:val="004B1039"/>
    <w:rsid w:val="004B50F3"/>
    <w:rsid w:val="004D0F9C"/>
    <w:rsid w:val="004E61A6"/>
    <w:rsid w:val="00510FA2"/>
    <w:rsid w:val="0052391D"/>
    <w:rsid w:val="005351E6"/>
    <w:rsid w:val="0053526A"/>
    <w:rsid w:val="005466FD"/>
    <w:rsid w:val="00547C31"/>
    <w:rsid w:val="00551051"/>
    <w:rsid w:val="00551F4F"/>
    <w:rsid w:val="00565EC8"/>
    <w:rsid w:val="00567A10"/>
    <w:rsid w:val="00582CB9"/>
    <w:rsid w:val="005940C9"/>
    <w:rsid w:val="005B0067"/>
    <w:rsid w:val="005C22B5"/>
    <w:rsid w:val="005C55A9"/>
    <w:rsid w:val="005D3C10"/>
    <w:rsid w:val="005D70F2"/>
    <w:rsid w:val="00600A9D"/>
    <w:rsid w:val="006365DE"/>
    <w:rsid w:val="00641110"/>
    <w:rsid w:val="006424F0"/>
    <w:rsid w:val="0064765C"/>
    <w:rsid w:val="00662872"/>
    <w:rsid w:val="006657D9"/>
    <w:rsid w:val="00666425"/>
    <w:rsid w:val="006914AE"/>
    <w:rsid w:val="006B3E11"/>
    <w:rsid w:val="006C4CC1"/>
    <w:rsid w:val="006D36BD"/>
    <w:rsid w:val="006F4513"/>
    <w:rsid w:val="0073793F"/>
    <w:rsid w:val="00744819"/>
    <w:rsid w:val="00761D9B"/>
    <w:rsid w:val="007918C1"/>
    <w:rsid w:val="0079482B"/>
    <w:rsid w:val="00797C6C"/>
    <w:rsid w:val="007C1240"/>
    <w:rsid w:val="007C491D"/>
    <w:rsid w:val="00812C2C"/>
    <w:rsid w:val="008571E0"/>
    <w:rsid w:val="00871945"/>
    <w:rsid w:val="00895703"/>
    <w:rsid w:val="008B641B"/>
    <w:rsid w:val="008E0EE1"/>
    <w:rsid w:val="008E2FD6"/>
    <w:rsid w:val="008E667B"/>
    <w:rsid w:val="00903014"/>
    <w:rsid w:val="00921A28"/>
    <w:rsid w:val="00937A68"/>
    <w:rsid w:val="00951638"/>
    <w:rsid w:val="00951CB3"/>
    <w:rsid w:val="0099321C"/>
    <w:rsid w:val="00994F72"/>
    <w:rsid w:val="00995E55"/>
    <w:rsid w:val="009A1607"/>
    <w:rsid w:val="009C3FCC"/>
    <w:rsid w:val="009F5B54"/>
    <w:rsid w:val="00A003FA"/>
    <w:rsid w:val="00A25F9F"/>
    <w:rsid w:val="00A379FD"/>
    <w:rsid w:val="00A464D2"/>
    <w:rsid w:val="00A713CA"/>
    <w:rsid w:val="00A87BF7"/>
    <w:rsid w:val="00A96045"/>
    <w:rsid w:val="00AA01B3"/>
    <w:rsid w:val="00AA0E51"/>
    <w:rsid w:val="00AA345B"/>
    <w:rsid w:val="00AC3452"/>
    <w:rsid w:val="00AD6F30"/>
    <w:rsid w:val="00AD7F0D"/>
    <w:rsid w:val="00AE2145"/>
    <w:rsid w:val="00AF586E"/>
    <w:rsid w:val="00B10ADD"/>
    <w:rsid w:val="00B31F15"/>
    <w:rsid w:val="00B3415F"/>
    <w:rsid w:val="00B53E39"/>
    <w:rsid w:val="00B70B5D"/>
    <w:rsid w:val="00B87791"/>
    <w:rsid w:val="00B90B03"/>
    <w:rsid w:val="00BB2823"/>
    <w:rsid w:val="00BB78BF"/>
    <w:rsid w:val="00C07C82"/>
    <w:rsid w:val="00C232DA"/>
    <w:rsid w:val="00C30B31"/>
    <w:rsid w:val="00C64CDE"/>
    <w:rsid w:val="00C71D40"/>
    <w:rsid w:val="00C769D6"/>
    <w:rsid w:val="00C9684F"/>
    <w:rsid w:val="00CB1EF3"/>
    <w:rsid w:val="00CC0E01"/>
    <w:rsid w:val="00CC1AF8"/>
    <w:rsid w:val="00CC2DF4"/>
    <w:rsid w:val="00CD587B"/>
    <w:rsid w:val="00CF32FD"/>
    <w:rsid w:val="00D14756"/>
    <w:rsid w:val="00D2311F"/>
    <w:rsid w:val="00D244ED"/>
    <w:rsid w:val="00D254D7"/>
    <w:rsid w:val="00D320AD"/>
    <w:rsid w:val="00D332E8"/>
    <w:rsid w:val="00D350DD"/>
    <w:rsid w:val="00D50956"/>
    <w:rsid w:val="00D752CA"/>
    <w:rsid w:val="00D830AB"/>
    <w:rsid w:val="00D85AE2"/>
    <w:rsid w:val="00DA4700"/>
    <w:rsid w:val="00DA55F3"/>
    <w:rsid w:val="00DC7E5F"/>
    <w:rsid w:val="00DE078D"/>
    <w:rsid w:val="00E27C77"/>
    <w:rsid w:val="00E521CD"/>
    <w:rsid w:val="00E53071"/>
    <w:rsid w:val="00E86E7B"/>
    <w:rsid w:val="00E97E35"/>
    <w:rsid w:val="00EB4D22"/>
    <w:rsid w:val="00EC0702"/>
    <w:rsid w:val="00EC0B51"/>
    <w:rsid w:val="00EE7926"/>
    <w:rsid w:val="00EF44A6"/>
    <w:rsid w:val="00F05353"/>
    <w:rsid w:val="00F10748"/>
    <w:rsid w:val="00F30807"/>
    <w:rsid w:val="00F4429F"/>
    <w:rsid w:val="00F4470C"/>
    <w:rsid w:val="00F533D0"/>
    <w:rsid w:val="00F664EB"/>
    <w:rsid w:val="00F96CD0"/>
    <w:rsid w:val="00FC7B75"/>
    <w:rsid w:val="00FD7FF8"/>
    <w:rsid w:val="00FE2CF3"/>
    <w:rsid w:val="00FE6B1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F533D0"/>
    <w:rPr>
      <w:rFonts w:ascii="Arial" w:hAnsi="Arial"/>
    </w:rPr>
  </w:style>
  <w:style w:type="paragraph" w:styleId="Kop1">
    <w:name w:val="heading 1"/>
    <w:basedOn w:val="Standaard"/>
    <w:next w:val="Standaard"/>
    <w:qFormat/>
    <w:rsid w:val="00E27C77"/>
    <w:pPr>
      <w:keepNext/>
      <w:outlineLvl w:val="0"/>
    </w:pPr>
    <w:rPr>
      <w:b/>
    </w:rPr>
  </w:style>
  <w:style w:type="paragraph" w:styleId="Kop2">
    <w:name w:val="heading 2"/>
    <w:basedOn w:val="Standaard"/>
    <w:next w:val="Standaard"/>
    <w:qFormat/>
    <w:rsid w:val="00E27C77"/>
    <w:pPr>
      <w:keepNext/>
      <w:tabs>
        <w:tab w:val="left" w:pos="0"/>
        <w:tab w:val="left" w:pos="850"/>
        <w:tab w:val="left" w:pos="1701"/>
        <w:tab w:val="left" w:pos="2552"/>
        <w:tab w:val="left" w:pos="3403"/>
        <w:tab w:val="left" w:pos="4254"/>
        <w:tab w:val="left" w:pos="5104"/>
        <w:tab w:val="left" w:pos="5955"/>
        <w:tab w:val="left" w:pos="6806"/>
        <w:tab w:val="left" w:pos="7657"/>
        <w:tab w:val="left" w:pos="8508"/>
      </w:tabs>
      <w:ind w:hanging="284"/>
      <w:jc w:val="both"/>
      <w:outlineLvl w:val="1"/>
    </w:pPr>
    <w:rPr>
      <w:b/>
      <w:spacing w:val="-2"/>
    </w:rPr>
  </w:style>
  <w:style w:type="paragraph" w:styleId="Kop3">
    <w:name w:val="heading 3"/>
    <w:basedOn w:val="Standaard"/>
    <w:next w:val="Standaard"/>
    <w:qFormat/>
    <w:rsid w:val="00E27C77"/>
    <w:pPr>
      <w:keepNext/>
      <w:widowControl w:val="0"/>
      <w:outlineLvl w:val="2"/>
    </w:pPr>
    <w:rPr>
      <w:b/>
      <w:snapToGrid w:val="0"/>
      <w:color w:val="000000"/>
    </w:rPr>
  </w:style>
  <w:style w:type="paragraph" w:styleId="Kop4">
    <w:name w:val="heading 4"/>
    <w:basedOn w:val="Standaard"/>
    <w:next w:val="Standaard"/>
    <w:qFormat/>
    <w:rsid w:val="00E27C77"/>
    <w:pPr>
      <w:keepNext/>
      <w:tabs>
        <w:tab w:val="center" w:pos="4513"/>
      </w:tabs>
      <w:jc w:val="center"/>
      <w:outlineLvl w:val="3"/>
    </w:pPr>
    <w:rPr>
      <w:b/>
      <w:spacing w:val="-2"/>
    </w:rPr>
  </w:style>
  <w:style w:type="paragraph" w:styleId="Kop5">
    <w:name w:val="heading 5"/>
    <w:basedOn w:val="Standaard"/>
    <w:next w:val="Standaard"/>
    <w:qFormat/>
    <w:rsid w:val="00E27C77"/>
    <w:pPr>
      <w:keepNext/>
      <w:suppressAutoHyphens/>
      <w:jc w:val="center"/>
      <w:outlineLvl w:val="4"/>
    </w:pPr>
    <w:rPr>
      <w:b/>
      <w:spacing w:val="-2"/>
      <w:sz w:val="22"/>
      <w:lang w:val="en-US"/>
    </w:rPr>
  </w:style>
  <w:style w:type="paragraph" w:styleId="Kop6">
    <w:name w:val="heading 6"/>
    <w:basedOn w:val="Standaard"/>
    <w:next w:val="Standaard"/>
    <w:qFormat/>
    <w:rsid w:val="00E27C77"/>
    <w:pPr>
      <w:keepNext/>
      <w:jc w:val="center"/>
      <w:outlineLvl w:val="5"/>
    </w:pPr>
    <w:rPr>
      <w:b/>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emoellen">
    <w:name w:val="memo ellen"/>
    <w:basedOn w:val="Standaard"/>
    <w:rsid w:val="00E27C77"/>
    <w:pPr>
      <w:pBdr>
        <w:top w:val="single" w:sz="6" w:space="1" w:color="auto"/>
      </w:pBdr>
    </w:pPr>
  </w:style>
  <w:style w:type="paragraph" w:styleId="Titel">
    <w:name w:val="Title"/>
    <w:basedOn w:val="Standaard"/>
    <w:qFormat/>
    <w:rsid w:val="00E27C77"/>
    <w:pPr>
      <w:jc w:val="center"/>
    </w:pPr>
    <w:rPr>
      <w:b/>
    </w:rPr>
  </w:style>
  <w:style w:type="paragraph" w:styleId="Plattetekstinspringen">
    <w:name w:val="Body Text Indent"/>
    <w:basedOn w:val="Standaard"/>
    <w:link w:val="PlattetekstinspringenChar"/>
    <w:rsid w:val="00E27C77"/>
    <w:pPr>
      <w:ind w:left="426" w:hanging="426"/>
    </w:pPr>
    <w:rPr>
      <w:lang/>
    </w:rPr>
  </w:style>
  <w:style w:type="paragraph" w:customStyle="1" w:styleId="bronvermelding">
    <w:name w:val="bronvermelding"/>
    <w:basedOn w:val="Standaard"/>
    <w:rsid w:val="00E27C77"/>
    <w:pPr>
      <w:widowControl w:val="0"/>
      <w:tabs>
        <w:tab w:val="right" w:pos="9360"/>
      </w:tabs>
      <w:suppressAutoHyphens/>
    </w:pPr>
    <w:rPr>
      <w:rFonts w:ascii="CG Times" w:hAnsi="CG Times"/>
      <w:snapToGrid w:val="0"/>
      <w:lang w:val="en-US"/>
    </w:rPr>
  </w:style>
  <w:style w:type="paragraph" w:styleId="Koptekst">
    <w:name w:val="header"/>
    <w:basedOn w:val="Standaard"/>
    <w:link w:val="KoptekstChar"/>
    <w:uiPriority w:val="99"/>
    <w:rsid w:val="00E27C77"/>
    <w:pPr>
      <w:tabs>
        <w:tab w:val="center" w:pos="4536"/>
        <w:tab w:val="right" w:pos="9072"/>
      </w:tabs>
    </w:pPr>
    <w:rPr>
      <w:lang/>
    </w:rPr>
  </w:style>
  <w:style w:type="paragraph" w:styleId="Voettekst">
    <w:name w:val="footer"/>
    <w:basedOn w:val="Standaard"/>
    <w:rsid w:val="00E27C77"/>
    <w:pPr>
      <w:tabs>
        <w:tab w:val="center" w:pos="4536"/>
        <w:tab w:val="right" w:pos="9072"/>
      </w:tabs>
    </w:pPr>
  </w:style>
  <w:style w:type="paragraph" w:styleId="Plattetekst">
    <w:name w:val="Body Text"/>
    <w:basedOn w:val="Standaard"/>
    <w:rsid w:val="00E27C77"/>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pPr>
    <w:rPr>
      <w:spacing w:val="-2"/>
    </w:rPr>
  </w:style>
  <w:style w:type="paragraph" w:styleId="Plattetekst2">
    <w:name w:val="Body Text 2"/>
    <w:basedOn w:val="Standaard"/>
    <w:rsid w:val="00E27C77"/>
    <w:pPr>
      <w:pBdr>
        <w:top w:val="single" w:sz="4" w:space="1" w:color="auto"/>
      </w:pBdr>
    </w:pPr>
    <w:rPr>
      <w:sz w:val="18"/>
    </w:rPr>
  </w:style>
  <w:style w:type="character" w:styleId="Hyperlink">
    <w:name w:val="Hyperlink"/>
    <w:rsid w:val="00E27C77"/>
    <w:rPr>
      <w:color w:val="0000FF"/>
      <w:u w:val="single"/>
    </w:rPr>
  </w:style>
  <w:style w:type="paragraph" w:styleId="Plattetekstinspringen2">
    <w:name w:val="Body Text Indent 2"/>
    <w:basedOn w:val="Standaard"/>
    <w:rsid w:val="00E27C77"/>
    <w:pPr>
      <w:tabs>
        <w:tab w:val="left" w:pos="0"/>
        <w:tab w:val="left" w:pos="850"/>
        <w:tab w:val="left" w:pos="1701"/>
        <w:tab w:val="left" w:pos="2552"/>
        <w:tab w:val="left" w:pos="3403"/>
        <w:tab w:val="left" w:pos="4254"/>
        <w:tab w:val="left" w:pos="5104"/>
        <w:tab w:val="left" w:pos="5955"/>
        <w:tab w:val="left" w:pos="6804"/>
        <w:tab w:val="left" w:pos="7657"/>
        <w:tab w:val="left" w:pos="8508"/>
      </w:tabs>
      <w:ind w:hanging="284"/>
      <w:jc w:val="right"/>
    </w:pPr>
    <w:rPr>
      <w:b/>
      <w:bCs/>
      <w:spacing w:val="-2"/>
    </w:rPr>
  </w:style>
  <w:style w:type="paragraph" w:styleId="Ballontekst">
    <w:name w:val="Balloon Text"/>
    <w:basedOn w:val="Standaard"/>
    <w:semiHidden/>
    <w:rsid w:val="00A464D2"/>
    <w:rPr>
      <w:rFonts w:ascii="Tahoma" w:hAnsi="Tahoma" w:cs="Tahoma"/>
      <w:sz w:val="16"/>
      <w:szCs w:val="16"/>
    </w:rPr>
  </w:style>
  <w:style w:type="character" w:styleId="Verwijzingopmerking">
    <w:name w:val="annotation reference"/>
    <w:semiHidden/>
    <w:rsid w:val="00A464D2"/>
    <w:rPr>
      <w:sz w:val="16"/>
      <w:szCs w:val="16"/>
    </w:rPr>
  </w:style>
  <w:style w:type="paragraph" w:styleId="Tekstopmerking">
    <w:name w:val="annotation text"/>
    <w:basedOn w:val="Standaard"/>
    <w:semiHidden/>
    <w:rsid w:val="00A464D2"/>
  </w:style>
  <w:style w:type="paragraph" w:styleId="Onderwerpvanopmerking">
    <w:name w:val="annotation subject"/>
    <w:basedOn w:val="Tekstopmerking"/>
    <w:next w:val="Tekstopmerking"/>
    <w:semiHidden/>
    <w:rsid w:val="00A464D2"/>
    <w:rPr>
      <w:b/>
      <w:bCs/>
    </w:rPr>
  </w:style>
  <w:style w:type="character" w:customStyle="1" w:styleId="KoptekstChar">
    <w:name w:val="Koptekst Char"/>
    <w:link w:val="Koptekst"/>
    <w:uiPriority w:val="99"/>
    <w:rsid w:val="003C7A4D"/>
    <w:rPr>
      <w:rFonts w:ascii="Arial" w:hAnsi="Arial"/>
    </w:rPr>
  </w:style>
  <w:style w:type="paragraph" w:styleId="Lijstalinea">
    <w:name w:val="List Paragraph"/>
    <w:basedOn w:val="Standaard"/>
    <w:uiPriority w:val="34"/>
    <w:qFormat/>
    <w:rsid w:val="003C7A4D"/>
    <w:pPr>
      <w:ind w:left="708"/>
    </w:pPr>
  </w:style>
  <w:style w:type="character" w:customStyle="1" w:styleId="PlattetekstinspringenChar">
    <w:name w:val="Platte tekst inspringen Char"/>
    <w:link w:val="Plattetekstinspringen"/>
    <w:rsid w:val="00A379FD"/>
    <w:rPr>
      <w:rFonts w:ascii="Arial" w:hAnsi="Arial"/>
    </w:rPr>
  </w:style>
  <w:style w:type="paragraph" w:styleId="Plattetekstinspringen3">
    <w:name w:val="Body Text Indent 3"/>
    <w:basedOn w:val="Standaard"/>
    <w:link w:val="Plattetekstinspringen3Char"/>
    <w:rsid w:val="00B90B03"/>
    <w:pPr>
      <w:spacing w:after="120"/>
      <w:ind w:left="283"/>
    </w:pPr>
    <w:rPr>
      <w:sz w:val="16"/>
      <w:szCs w:val="16"/>
    </w:rPr>
  </w:style>
  <w:style w:type="character" w:customStyle="1" w:styleId="Plattetekstinspringen3Char">
    <w:name w:val="Platte tekst inspringen 3 Char"/>
    <w:basedOn w:val="Standaardalinea-lettertype"/>
    <w:link w:val="Plattetekstinspringen3"/>
    <w:rsid w:val="00B90B03"/>
    <w:rPr>
      <w:rFonts w:ascii="Arial" w:hAnsi="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3D0"/>
    <w:rPr>
      <w:rFonts w:ascii="Arial" w:hAnsi="Arial"/>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tabs>
        <w:tab w:val="left" w:pos="0"/>
        <w:tab w:val="left" w:pos="850"/>
        <w:tab w:val="left" w:pos="1701"/>
        <w:tab w:val="left" w:pos="2552"/>
        <w:tab w:val="left" w:pos="3403"/>
        <w:tab w:val="left" w:pos="4254"/>
        <w:tab w:val="left" w:pos="5104"/>
        <w:tab w:val="left" w:pos="5955"/>
        <w:tab w:val="left" w:pos="6806"/>
        <w:tab w:val="left" w:pos="7657"/>
        <w:tab w:val="left" w:pos="8508"/>
      </w:tabs>
      <w:ind w:hanging="284"/>
      <w:jc w:val="both"/>
      <w:outlineLvl w:val="1"/>
    </w:pPr>
    <w:rPr>
      <w:b/>
      <w:spacing w:val="-2"/>
    </w:rPr>
  </w:style>
  <w:style w:type="paragraph" w:styleId="Heading3">
    <w:name w:val="heading 3"/>
    <w:basedOn w:val="Normal"/>
    <w:next w:val="Normal"/>
    <w:qFormat/>
    <w:pPr>
      <w:keepNext/>
      <w:widowControl w:val="0"/>
      <w:outlineLvl w:val="2"/>
    </w:pPr>
    <w:rPr>
      <w:b/>
      <w:snapToGrid w:val="0"/>
      <w:color w:val="000000"/>
    </w:rPr>
  </w:style>
  <w:style w:type="paragraph" w:styleId="Heading4">
    <w:name w:val="heading 4"/>
    <w:basedOn w:val="Normal"/>
    <w:next w:val="Normal"/>
    <w:qFormat/>
    <w:pPr>
      <w:keepNext/>
      <w:tabs>
        <w:tab w:val="center" w:pos="4513"/>
      </w:tabs>
      <w:jc w:val="center"/>
      <w:outlineLvl w:val="3"/>
    </w:pPr>
    <w:rPr>
      <w:b/>
      <w:spacing w:val="-2"/>
    </w:rPr>
  </w:style>
  <w:style w:type="paragraph" w:styleId="Heading5">
    <w:name w:val="heading 5"/>
    <w:basedOn w:val="Normal"/>
    <w:next w:val="Normal"/>
    <w:qFormat/>
    <w:pPr>
      <w:keepNext/>
      <w:suppressAutoHyphens/>
      <w:jc w:val="center"/>
      <w:outlineLvl w:val="4"/>
    </w:pPr>
    <w:rPr>
      <w:b/>
      <w:spacing w:val="-2"/>
      <w:sz w:val="22"/>
      <w:lang w:val="en-US"/>
    </w:rPr>
  </w:style>
  <w:style w:type="paragraph" w:styleId="Heading6">
    <w:name w:val="heading 6"/>
    <w:basedOn w:val="Normal"/>
    <w:next w:val="Normal"/>
    <w:qFormat/>
    <w:pPr>
      <w:keepNext/>
      <w:jc w:val="center"/>
      <w:outlineLvl w:val="5"/>
    </w:pPr>
    <w:rPr>
      <w:b/>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emoellen">
    <w:name w:val="memo ellen"/>
    <w:basedOn w:val="Normal"/>
    <w:pPr>
      <w:pBdr>
        <w:top w:val="single" w:sz="6" w:space="1" w:color="auto"/>
      </w:pBdr>
    </w:pPr>
  </w:style>
  <w:style w:type="paragraph" w:styleId="Title">
    <w:name w:val="Title"/>
    <w:basedOn w:val="Normal"/>
    <w:qFormat/>
    <w:pPr>
      <w:jc w:val="center"/>
    </w:pPr>
    <w:rPr>
      <w:b/>
    </w:rPr>
  </w:style>
  <w:style w:type="paragraph" w:styleId="BodyTextIndent">
    <w:name w:val="Body Text Indent"/>
    <w:basedOn w:val="Normal"/>
    <w:link w:val="BodyTextIndentChar"/>
    <w:pPr>
      <w:ind w:left="426" w:hanging="426"/>
    </w:pPr>
    <w:rPr>
      <w:lang w:val="x-none" w:eastAsia="x-none"/>
    </w:rPr>
  </w:style>
  <w:style w:type="paragraph" w:customStyle="1" w:styleId="bronvermelding">
    <w:name w:val="bronvermelding"/>
    <w:basedOn w:val="Normal"/>
    <w:pPr>
      <w:widowControl w:val="0"/>
      <w:tabs>
        <w:tab w:val="right" w:pos="9360"/>
      </w:tabs>
      <w:suppressAutoHyphens/>
    </w:pPr>
    <w:rPr>
      <w:rFonts w:ascii="CG Times" w:hAnsi="CG Times"/>
      <w:snapToGrid w:val="0"/>
      <w:lang w:val="en-US"/>
    </w:rPr>
  </w:style>
  <w:style w:type="paragraph" w:styleId="Header">
    <w:name w:val="header"/>
    <w:basedOn w:val="Normal"/>
    <w:link w:val="HeaderChar"/>
    <w:uiPriority w:val="99"/>
    <w:pPr>
      <w:tabs>
        <w:tab w:val="center" w:pos="4536"/>
        <w:tab w:val="right" w:pos="9072"/>
      </w:tabs>
    </w:pPr>
    <w:rPr>
      <w:lang w:val="x-none" w:eastAsia="x-none"/>
    </w:rPr>
  </w:style>
  <w:style w:type="paragraph" w:styleId="Footer">
    <w:name w:val="footer"/>
    <w:basedOn w:val="Normal"/>
    <w:pPr>
      <w:tabs>
        <w:tab w:val="center" w:pos="4536"/>
        <w:tab w:val="right" w:pos="9072"/>
      </w:tabs>
    </w:pPr>
  </w:style>
  <w:style w:type="paragraph" w:styleId="BodyText">
    <w:name w:val="Body Text"/>
    <w:basedOn w:val="Normal"/>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pPr>
    <w:rPr>
      <w:spacing w:val="-2"/>
    </w:rPr>
  </w:style>
  <w:style w:type="paragraph" w:styleId="BodyText2">
    <w:name w:val="Body Text 2"/>
    <w:basedOn w:val="Normal"/>
    <w:pPr>
      <w:pBdr>
        <w:top w:val="single" w:sz="4" w:space="1" w:color="auto"/>
      </w:pBdr>
    </w:pPr>
    <w:rPr>
      <w:sz w:val="18"/>
    </w:rPr>
  </w:style>
  <w:style w:type="character" w:styleId="Hyperlink">
    <w:name w:val="Hyperlink"/>
    <w:rPr>
      <w:color w:val="0000FF"/>
      <w:u w:val="single"/>
    </w:rPr>
  </w:style>
  <w:style w:type="paragraph" w:styleId="BodyTextIndent2">
    <w:name w:val="Body Text Indent 2"/>
    <w:basedOn w:val="Normal"/>
    <w:pPr>
      <w:tabs>
        <w:tab w:val="left" w:pos="0"/>
        <w:tab w:val="left" w:pos="850"/>
        <w:tab w:val="left" w:pos="1701"/>
        <w:tab w:val="left" w:pos="2552"/>
        <w:tab w:val="left" w:pos="3403"/>
        <w:tab w:val="left" w:pos="4254"/>
        <w:tab w:val="left" w:pos="5104"/>
        <w:tab w:val="left" w:pos="5955"/>
        <w:tab w:val="left" w:pos="6804"/>
        <w:tab w:val="left" w:pos="7657"/>
        <w:tab w:val="left" w:pos="8508"/>
      </w:tabs>
      <w:ind w:hanging="284"/>
      <w:jc w:val="right"/>
    </w:pPr>
    <w:rPr>
      <w:b/>
      <w:bCs/>
      <w:spacing w:val="-2"/>
    </w:rPr>
  </w:style>
  <w:style w:type="paragraph" w:styleId="BalloonText">
    <w:name w:val="Balloon Text"/>
    <w:basedOn w:val="Normal"/>
    <w:semiHidden/>
    <w:rsid w:val="00A464D2"/>
    <w:rPr>
      <w:rFonts w:ascii="Tahoma" w:hAnsi="Tahoma" w:cs="Tahoma"/>
      <w:sz w:val="16"/>
      <w:szCs w:val="16"/>
    </w:rPr>
  </w:style>
  <w:style w:type="character" w:styleId="CommentReference">
    <w:name w:val="annotation reference"/>
    <w:semiHidden/>
    <w:rsid w:val="00A464D2"/>
    <w:rPr>
      <w:sz w:val="16"/>
      <w:szCs w:val="16"/>
    </w:rPr>
  </w:style>
  <w:style w:type="paragraph" w:styleId="CommentText">
    <w:name w:val="annotation text"/>
    <w:basedOn w:val="Normal"/>
    <w:semiHidden/>
    <w:rsid w:val="00A464D2"/>
  </w:style>
  <w:style w:type="paragraph" w:styleId="CommentSubject">
    <w:name w:val="annotation subject"/>
    <w:basedOn w:val="CommentText"/>
    <w:next w:val="CommentText"/>
    <w:semiHidden/>
    <w:rsid w:val="00A464D2"/>
    <w:rPr>
      <w:b/>
      <w:bCs/>
    </w:rPr>
  </w:style>
  <w:style w:type="character" w:customStyle="1" w:styleId="HeaderChar">
    <w:name w:val="Header Char"/>
    <w:link w:val="Header"/>
    <w:uiPriority w:val="99"/>
    <w:rsid w:val="003C7A4D"/>
    <w:rPr>
      <w:rFonts w:ascii="Arial" w:hAnsi="Arial"/>
    </w:rPr>
  </w:style>
  <w:style w:type="paragraph" w:styleId="ListParagraph">
    <w:name w:val="List Paragraph"/>
    <w:basedOn w:val="Normal"/>
    <w:uiPriority w:val="34"/>
    <w:qFormat/>
    <w:rsid w:val="003C7A4D"/>
    <w:pPr>
      <w:ind w:left="708"/>
    </w:pPr>
  </w:style>
  <w:style w:type="character" w:customStyle="1" w:styleId="BodyTextIndentChar">
    <w:name w:val="Body Text Indent Char"/>
    <w:link w:val="BodyTextIndent"/>
    <w:rsid w:val="00A379FD"/>
    <w:rPr>
      <w:rFonts w:ascii="Arial" w:hAnsi="Arial"/>
    </w:rPr>
  </w:style>
  <w:style w:type="paragraph" w:styleId="BodyTextIndent3">
    <w:name w:val="Body Text Indent 3"/>
    <w:basedOn w:val="Normal"/>
    <w:link w:val="BodyTextIndent3Char"/>
    <w:rsid w:val="00B90B03"/>
    <w:pPr>
      <w:spacing w:after="120"/>
      <w:ind w:left="283"/>
    </w:pPr>
    <w:rPr>
      <w:sz w:val="16"/>
      <w:szCs w:val="16"/>
    </w:rPr>
  </w:style>
  <w:style w:type="character" w:customStyle="1" w:styleId="BodyTextIndent3Char">
    <w:name w:val="Body Text Indent 3 Char"/>
    <w:basedOn w:val="DefaultParagraphFont"/>
    <w:link w:val="BodyTextIndent3"/>
    <w:rsid w:val="00B90B03"/>
    <w:rPr>
      <w:rFonts w:ascii="Arial" w:hAnsi="Arial"/>
      <w:sz w:val="16"/>
      <w:szCs w:val="16"/>
    </w:rPr>
  </w:style>
</w:styles>
</file>

<file path=word/webSettings.xml><?xml version="1.0" encoding="utf-8"?>
<w:webSettings xmlns:r="http://schemas.openxmlformats.org/officeDocument/2006/relationships" xmlns:w="http://schemas.openxmlformats.org/wordprocessingml/2006/main">
  <w:divs>
    <w:div w:id="5789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6C328-E136-4D39-A9CB-4935B2D3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1080</Words>
  <Characters>6443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NFORMATIE TEN BEHOEVE VAN KAMER MEC</vt:lpstr>
      <vt:lpstr>NFORMATIE TEN BEHOEVE VAN KAMER MEC</vt:lpstr>
    </vt:vector>
  </TitlesOfParts>
  <Company>Ziekenhuis Gelderse Vallei</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NFORMATIE TEN BEHOEVE VAN KAMER MEC</dc:title>
  <dc:creator>M. Faassen</dc:creator>
  <cp:lastModifiedBy>G.J. van der Burg</cp:lastModifiedBy>
  <cp:revision>3</cp:revision>
  <cp:lastPrinted>2015-06-25T13:22:00Z</cp:lastPrinted>
  <dcterms:created xsi:type="dcterms:W3CDTF">2015-06-26T13:57:00Z</dcterms:created>
  <dcterms:modified xsi:type="dcterms:W3CDTF">2015-06-26T14:07:00Z</dcterms:modified>
</cp:coreProperties>
</file>